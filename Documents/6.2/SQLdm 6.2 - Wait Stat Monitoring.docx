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583" w:rsidRDefault="001F6ACD" w:rsidP="00883583">
      <w:pPr>
        <w:spacing w:line="240" w:lineRule="atLeast"/>
        <w:rPr>
          <w:b/>
          <w:u w:val="single"/>
        </w:rPr>
      </w:pPr>
      <w:r>
        <w:rPr>
          <w:b/>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ArtKnifeBackground" style="position:absolute;margin-left:-25.5pt;margin-top:-.75pt;width:322.5pt;height:196.5pt;z-index:-251660288;visibility:visible">
            <v:imagedata r:id="rId11" o:title="ArtKnifeBackground"/>
          </v:shape>
        </w:pict>
      </w:r>
    </w:p>
    <w:p w:rsidR="00883583" w:rsidRDefault="00883583" w:rsidP="00883583">
      <w:pPr>
        <w:spacing w:line="240" w:lineRule="atLeast"/>
        <w:rPr>
          <w:b/>
          <w:u w:val="single"/>
        </w:rPr>
      </w:pPr>
    </w:p>
    <w:p w:rsidR="00883583" w:rsidRDefault="00883583" w:rsidP="00883583">
      <w:pPr>
        <w:spacing w:line="240" w:lineRule="atLeast"/>
        <w:rPr>
          <w:b/>
          <w:u w:val="single"/>
        </w:rPr>
      </w:pPr>
    </w:p>
    <w:p w:rsidR="00883583" w:rsidRDefault="00883583" w:rsidP="00883583">
      <w:pPr>
        <w:spacing w:line="240" w:lineRule="atLeast"/>
        <w:rPr>
          <w:b/>
          <w:u w:val="single"/>
        </w:rPr>
      </w:pPr>
    </w:p>
    <w:p w:rsidR="00883583" w:rsidRDefault="00883583" w:rsidP="00883583">
      <w:pPr>
        <w:spacing w:line="240" w:lineRule="atLeast"/>
        <w:rPr>
          <w:b/>
          <w:u w:val="single"/>
        </w:rPr>
      </w:pPr>
    </w:p>
    <w:p w:rsidR="00883583" w:rsidRDefault="00883583" w:rsidP="00883583">
      <w:pPr>
        <w:spacing w:line="240" w:lineRule="atLeast"/>
        <w:jc w:val="center"/>
        <w:rPr>
          <w:b/>
          <w:u w:val="single"/>
        </w:rPr>
      </w:pPr>
    </w:p>
    <w:p w:rsidR="00883583" w:rsidRDefault="00883583" w:rsidP="00883583">
      <w:pPr>
        <w:spacing w:line="240" w:lineRule="atLeast"/>
        <w:jc w:val="center"/>
        <w:rPr>
          <w:b/>
          <w:u w:val="single"/>
        </w:rPr>
      </w:pPr>
    </w:p>
    <w:p w:rsidR="00883583" w:rsidRDefault="00883583" w:rsidP="00883583">
      <w:pPr>
        <w:spacing w:line="240" w:lineRule="atLeast"/>
        <w:jc w:val="center"/>
        <w:rPr>
          <w:b/>
          <w:u w:val="single"/>
        </w:rPr>
      </w:pPr>
    </w:p>
    <w:p w:rsidR="00883583" w:rsidRDefault="00883583" w:rsidP="00883583">
      <w:pPr>
        <w:spacing w:line="240" w:lineRule="atLeast"/>
        <w:jc w:val="center"/>
        <w:rPr>
          <w:b/>
          <w:u w:val="single"/>
        </w:rPr>
      </w:pPr>
    </w:p>
    <w:p w:rsidR="00883583" w:rsidRDefault="00883583" w:rsidP="00883583">
      <w:pPr>
        <w:spacing w:line="240" w:lineRule="atLeast"/>
        <w:jc w:val="center"/>
        <w:rPr>
          <w:b/>
          <w:u w:val="single"/>
        </w:rPr>
      </w:pPr>
    </w:p>
    <w:p w:rsidR="00883583" w:rsidRDefault="00883583" w:rsidP="00883583">
      <w:pPr>
        <w:spacing w:line="240" w:lineRule="atLeast"/>
        <w:jc w:val="right"/>
        <w:outlineLvl w:val="0"/>
        <w:rPr>
          <w:rFonts w:ascii="Arial" w:hAnsi="Arial"/>
          <w:b/>
          <w:sz w:val="28"/>
        </w:rPr>
      </w:pPr>
    </w:p>
    <w:p w:rsidR="00883583" w:rsidRDefault="00883583" w:rsidP="00883583">
      <w:pPr>
        <w:spacing w:line="240" w:lineRule="atLeast"/>
        <w:jc w:val="right"/>
        <w:outlineLvl w:val="0"/>
        <w:rPr>
          <w:rFonts w:ascii="Arial" w:hAnsi="Arial"/>
          <w:b/>
          <w:sz w:val="28"/>
        </w:rPr>
      </w:pPr>
    </w:p>
    <w:p w:rsidR="00883583" w:rsidRDefault="00883583" w:rsidP="00883583">
      <w:pPr>
        <w:spacing w:line="240" w:lineRule="atLeast"/>
        <w:jc w:val="right"/>
        <w:outlineLvl w:val="0"/>
        <w:rPr>
          <w:rFonts w:ascii="Arial" w:hAnsi="Arial"/>
          <w:b/>
          <w:sz w:val="36"/>
          <w:szCs w:val="36"/>
        </w:rPr>
      </w:pPr>
    </w:p>
    <w:p w:rsidR="00883583" w:rsidRPr="00840751" w:rsidRDefault="00883583" w:rsidP="00883583">
      <w:pPr>
        <w:spacing w:line="240" w:lineRule="atLeast"/>
        <w:jc w:val="right"/>
        <w:outlineLvl w:val="0"/>
        <w:rPr>
          <w:rFonts w:ascii="Arial" w:hAnsi="Arial"/>
          <w:b/>
          <w:sz w:val="36"/>
          <w:szCs w:val="36"/>
        </w:rPr>
      </w:pPr>
      <w:r>
        <w:rPr>
          <w:rFonts w:ascii="Arial" w:hAnsi="Arial"/>
          <w:b/>
          <w:sz w:val="36"/>
          <w:szCs w:val="36"/>
        </w:rPr>
        <w:t xml:space="preserve">Specification </w:t>
      </w:r>
    </w:p>
    <w:p w:rsidR="00883583" w:rsidRPr="00840751" w:rsidRDefault="00883583" w:rsidP="00883583">
      <w:pPr>
        <w:spacing w:line="240" w:lineRule="atLeast"/>
        <w:jc w:val="right"/>
        <w:rPr>
          <w:rFonts w:ascii="Arial" w:hAnsi="Arial"/>
          <w:b/>
          <w:sz w:val="36"/>
          <w:szCs w:val="36"/>
        </w:rPr>
      </w:pPr>
    </w:p>
    <w:p w:rsidR="00883583" w:rsidRPr="00840751" w:rsidRDefault="00883583" w:rsidP="00883583">
      <w:pPr>
        <w:spacing w:line="240" w:lineRule="atLeast"/>
        <w:jc w:val="right"/>
        <w:rPr>
          <w:rFonts w:ascii="Arial" w:hAnsi="Arial"/>
          <w:b/>
          <w:sz w:val="36"/>
          <w:szCs w:val="36"/>
        </w:rPr>
      </w:pPr>
      <w:r>
        <w:rPr>
          <w:rFonts w:ascii="Arial" w:hAnsi="Arial"/>
          <w:b/>
          <w:sz w:val="36"/>
          <w:szCs w:val="36"/>
        </w:rPr>
        <w:t>for</w:t>
      </w:r>
    </w:p>
    <w:p w:rsidR="00883583" w:rsidRPr="00840751" w:rsidRDefault="00883583" w:rsidP="00883583">
      <w:pPr>
        <w:spacing w:line="240" w:lineRule="atLeast"/>
        <w:jc w:val="right"/>
        <w:rPr>
          <w:rFonts w:ascii="Arial" w:hAnsi="Arial"/>
          <w:b/>
          <w:sz w:val="36"/>
          <w:szCs w:val="36"/>
        </w:rPr>
      </w:pPr>
    </w:p>
    <w:p w:rsidR="00883583" w:rsidRPr="000523DC" w:rsidRDefault="001F6ACD" w:rsidP="00883583">
      <w:pPr>
        <w:pStyle w:val="Title"/>
        <w:jc w:val="right"/>
        <w:rPr>
          <w:rFonts w:ascii="Arial" w:hAnsi="Arial" w:cs="Arial"/>
          <w:u w:val="single"/>
        </w:rPr>
      </w:pPr>
      <w:fldSimple w:instr=" TITLE  &quot;Wait Stat Monitoring&quot;  \* MERGEFORMAT ">
        <w:bookmarkStart w:id="0" w:name="_Toc261424005"/>
        <w:r w:rsidR="00883583" w:rsidRPr="000523DC">
          <w:rPr>
            <w:rFonts w:ascii="Arial" w:hAnsi="Arial" w:cs="Arial"/>
          </w:rPr>
          <w:t>Wait Stat Monitoring</w:t>
        </w:r>
        <w:bookmarkEnd w:id="0"/>
      </w:fldSimple>
    </w:p>
    <w:p w:rsidR="00883583" w:rsidRDefault="00883583" w:rsidP="00883583">
      <w:pPr>
        <w:spacing w:line="240" w:lineRule="atLeast"/>
        <w:jc w:val="right"/>
        <w:rPr>
          <w:b/>
          <w:u w:val="single"/>
        </w:rPr>
      </w:pPr>
    </w:p>
    <w:p w:rsidR="00883583" w:rsidRDefault="00883583" w:rsidP="00883583">
      <w:pPr>
        <w:spacing w:line="240" w:lineRule="atLeast"/>
        <w:jc w:val="right"/>
        <w:rPr>
          <w:b/>
          <w:u w:val="single"/>
        </w:rPr>
      </w:pPr>
    </w:p>
    <w:p w:rsidR="001D57F7" w:rsidRDefault="001F6ACD" w:rsidP="00883583">
      <w:pPr>
        <w:pStyle w:val="Subtitle"/>
        <w:jc w:val="right"/>
        <w:rPr>
          <w:rFonts w:ascii="Arial" w:hAnsi="Arial" w:cs="Arial"/>
        </w:rPr>
      </w:pPr>
      <w:fldSimple w:instr=" AUTHOR  &quot;Kurt Goolsbee&quot;  \* MERGEFORMAT ">
        <w:bookmarkStart w:id="1" w:name="_Toc261424006"/>
        <w:r w:rsidR="00883583" w:rsidRPr="000523DC">
          <w:rPr>
            <w:rFonts w:ascii="Arial" w:hAnsi="Arial" w:cs="Arial"/>
            <w:noProof/>
          </w:rPr>
          <w:t>Kurt Goolsbee</w:t>
        </w:r>
        <w:bookmarkEnd w:id="1"/>
      </w:fldSimple>
      <w:r w:rsidR="001D57F7">
        <w:rPr>
          <w:rFonts w:ascii="Arial" w:hAnsi="Arial" w:cs="Arial"/>
        </w:rPr>
        <w:br/>
      </w:r>
    </w:p>
    <w:p w:rsidR="00883583" w:rsidRPr="000523DC" w:rsidRDefault="001D57F7" w:rsidP="00883583">
      <w:pPr>
        <w:pStyle w:val="Subtitle"/>
        <w:jc w:val="right"/>
        <w:rPr>
          <w:rFonts w:ascii="Arial" w:hAnsi="Arial" w:cs="Arial"/>
          <w:b/>
        </w:rPr>
      </w:pPr>
      <w:bookmarkStart w:id="2" w:name="_Toc261424007"/>
      <w:r>
        <w:rPr>
          <w:rFonts w:ascii="Arial" w:hAnsi="Arial" w:cs="Arial"/>
        </w:rPr>
        <w:t>Modified by Vicky Harp</w:t>
      </w:r>
      <w:bookmarkEnd w:id="2"/>
    </w:p>
    <w:p w:rsidR="00883583" w:rsidRDefault="00883583" w:rsidP="00883583">
      <w:pPr>
        <w:spacing w:line="240" w:lineRule="atLeast"/>
        <w:jc w:val="right"/>
        <w:rPr>
          <w:b/>
        </w:rPr>
      </w:pPr>
    </w:p>
    <w:p w:rsidR="00883583" w:rsidRDefault="00883583" w:rsidP="00883583">
      <w:pPr>
        <w:spacing w:line="240" w:lineRule="atLeast"/>
        <w:jc w:val="right"/>
        <w:rPr>
          <w:b/>
        </w:rPr>
      </w:pPr>
    </w:p>
    <w:p w:rsidR="00883583" w:rsidRDefault="001F6ACD" w:rsidP="00883583">
      <w:pPr>
        <w:spacing w:line="240" w:lineRule="atLeast"/>
        <w:jc w:val="right"/>
        <w:rPr>
          <w:b/>
        </w:rPr>
      </w:pPr>
      <w:r>
        <w:rPr>
          <w:rFonts w:ascii="Arial" w:hAnsi="Arial"/>
          <w:b/>
        </w:rPr>
        <w:fldChar w:fldCharType="begin"/>
      </w:r>
      <w:r w:rsidR="00883583">
        <w:rPr>
          <w:rFonts w:ascii="Arial" w:hAnsi="Arial"/>
          <w:b/>
        </w:rPr>
        <w:instrText xml:space="preserve"> CREATEDATE \@ "M/d/yy" \* MERGEFORMAT </w:instrText>
      </w:r>
      <w:r>
        <w:rPr>
          <w:rFonts w:ascii="Arial" w:hAnsi="Arial"/>
          <w:b/>
        </w:rPr>
        <w:fldChar w:fldCharType="separate"/>
      </w:r>
      <w:r w:rsidR="001D57F7">
        <w:rPr>
          <w:rFonts w:ascii="Arial" w:hAnsi="Arial"/>
          <w:b/>
          <w:noProof/>
        </w:rPr>
        <w:t>3/5/10</w:t>
      </w:r>
      <w:r>
        <w:rPr>
          <w:rFonts w:ascii="Arial" w:hAnsi="Arial"/>
          <w:b/>
        </w:rPr>
        <w:fldChar w:fldCharType="end"/>
      </w:r>
    </w:p>
    <w:p w:rsidR="00883583" w:rsidRDefault="00883583" w:rsidP="00883583">
      <w:pPr>
        <w:spacing w:line="240" w:lineRule="atLeast"/>
        <w:jc w:val="center"/>
        <w:rPr>
          <w:b/>
        </w:rPr>
      </w:pPr>
    </w:p>
    <w:p w:rsidR="00883583" w:rsidRDefault="00883583" w:rsidP="00883583">
      <w:pPr>
        <w:spacing w:line="240" w:lineRule="atLeast"/>
        <w:jc w:val="center"/>
        <w:rPr>
          <w:b/>
        </w:rPr>
      </w:pPr>
    </w:p>
    <w:p w:rsidR="00883583" w:rsidRDefault="00883583" w:rsidP="00883583">
      <w:pPr>
        <w:spacing w:line="240" w:lineRule="atLeast"/>
        <w:jc w:val="center"/>
        <w:rPr>
          <w:b/>
        </w:rPr>
      </w:pPr>
    </w:p>
    <w:p w:rsidR="00883583" w:rsidRDefault="00883583" w:rsidP="00883583">
      <w:pPr>
        <w:spacing w:line="240" w:lineRule="atLeast"/>
        <w:jc w:val="center"/>
        <w:rPr>
          <w:b/>
        </w:rPr>
      </w:pPr>
    </w:p>
    <w:p w:rsidR="00883583" w:rsidRDefault="001F6ACD" w:rsidP="00883583">
      <w:pPr>
        <w:spacing w:line="240" w:lineRule="atLeast"/>
        <w:jc w:val="center"/>
        <w:rPr>
          <w:b/>
        </w:rPr>
      </w:pPr>
      <w:r>
        <w:rPr>
          <w:noProof/>
        </w:rPr>
        <w:pict>
          <v:shape id="Picture 1" o:spid="_x0000_i1025" type="#_x0000_t75" alt="IderaLogo" style="width:136.75pt;height:49.6pt;visibility:visible">
            <v:imagedata r:id="rId12" o:title="IderaLogo"/>
          </v:shape>
        </w:pict>
      </w:r>
    </w:p>
    <w:p w:rsidR="00883583" w:rsidRDefault="00883583" w:rsidP="00883583">
      <w:pPr>
        <w:spacing w:line="240" w:lineRule="atLeast"/>
        <w:jc w:val="center"/>
        <w:rPr>
          <w:b/>
        </w:rPr>
      </w:pPr>
    </w:p>
    <w:p w:rsidR="00883583" w:rsidRDefault="00883583" w:rsidP="00883583">
      <w:pPr>
        <w:spacing w:line="240" w:lineRule="atLeast"/>
        <w:jc w:val="center"/>
        <w:rPr>
          <w:b/>
        </w:rPr>
      </w:pPr>
    </w:p>
    <w:p w:rsidR="00883583" w:rsidRDefault="00883583" w:rsidP="00883583">
      <w:pPr>
        <w:jc w:val="center"/>
      </w:pPr>
    </w:p>
    <w:p w:rsidR="00883583" w:rsidRDefault="00883583" w:rsidP="00883583">
      <w:pPr>
        <w:jc w:val="center"/>
      </w:pPr>
    </w:p>
    <w:p w:rsidR="00883583" w:rsidRDefault="00883583" w:rsidP="00883583">
      <w:pPr>
        <w:spacing w:line="240" w:lineRule="atLeast"/>
        <w:jc w:val="center"/>
        <w:rPr>
          <w:b/>
        </w:rPr>
      </w:pPr>
    </w:p>
    <w:p w:rsidR="00883583" w:rsidRDefault="00883583" w:rsidP="00883583">
      <w:pPr>
        <w:spacing w:line="240" w:lineRule="atLeast"/>
        <w:jc w:val="center"/>
        <w:rPr>
          <w:b/>
        </w:rPr>
      </w:pPr>
    </w:p>
    <w:p w:rsidR="00883583" w:rsidRDefault="00883583" w:rsidP="00883583">
      <w:pPr>
        <w:spacing w:line="240" w:lineRule="atLeast"/>
        <w:jc w:val="center"/>
        <w:rPr>
          <w:b/>
        </w:rPr>
      </w:pPr>
    </w:p>
    <w:p w:rsidR="00883583" w:rsidRDefault="00883583" w:rsidP="00883583">
      <w:pPr>
        <w:jc w:val="center"/>
        <w:rPr>
          <w:rFonts w:ascii="Arial" w:hAnsi="Arial"/>
          <w:sz w:val="24"/>
        </w:rPr>
      </w:pPr>
      <w:r>
        <w:rPr>
          <w:rFonts w:ascii="Arial" w:hAnsi="Arial"/>
          <w:sz w:val="24"/>
        </w:rPr>
        <w:t>Proprietary and Confidential to BBS Technologies, Inc.</w:t>
      </w:r>
    </w:p>
    <w:p w:rsidR="00883583" w:rsidRDefault="00883583" w:rsidP="00883583">
      <w:pPr>
        <w:spacing w:line="240" w:lineRule="atLeast"/>
        <w:jc w:val="center"/>
        <w:rPr>
          <w:b/>
        </w:rPr>
      </w:pPr>
    </w:p>
    <w:p w:rsidR="00883583" w:rsidRDefault="00883583" w:rsidP="00883583">
      <w:pPr>
        <w:spacing w:line="240" w:lineRule="atLeast"/>
        <w:jc w:val="center"/>
        <w:rPr>
          <w:b/>
        </w:rPr>
        <w:sectPr w:rsidR="00883583">
          <w:footerReference w:type="default" r:id="rId13"/>
          <w:pgSz w:w="12240" w:h="15840" w:code="1"/>
          <w:pgMar w:top="1440" w:right="1440" w:bottom="1440" w:left="1440" w:header="720" w:footer="720" w:gutter="0"/>
          <w:pgNumType w:fmt="lowerRoman"/>
          <w:cols w:space="720"/>
        </w:sectPr>
      </w:pPr>
      <w:r>
        <w:rPr>
          <w:b/>
        </w:rPr>
        <w:t>© 2010 BBS Technologies, Inc.; all rights reserved.</w:t>
      </w:r>
    </w:p>
    <w:p w:rsidR="00883583" w:rsidRDefault="00883583" w:rsidP="00883583">
      <w:pPr>
        <w:pStyle w:val="Heading1"/>
      </w:pPr>
      <w:bookmarkStart w:id="3" w:name="_Toc261424008"/>
      <w:r>
        <w:lastRenderedPageBreak/>
        <w:t>Revision history:</w:t>
      </w:r>
      <w:bookmarkEnd w:id="3"/>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tblPr>
      <w:tblGrid>
        <w:gridCol w:w="1818"/>
        <w:gridCol w:w="1800"/>
        <w:gridCol w:w="5310"/>
      </w:tblGrid>
      <w:tr w:rsidR="00883583" w:rsidTr="00601ED7">
        <w:trPr>
          <w:trHeight w:val="300"/>
        </w:trPr>
        <w:tc>
          <w:tcPr>
            <w:tcW w:w="1818" w:type="dxa"/>
            <w:shd w:val="solid" w:color="000080" w:fill="FFFFFF"/>
          </w:tcPr>
          <w:p w:rsidR="00883583" w:rsidRDefault="00883583" w:rsidP="00601ED7">
            <w:pPr>
              <w:spacing w:line="240" w:lineRule="atLeast"/>
              <w:rPr>
                <w:b/>
                <w:color w:val="FFFFFF"/>
              </w:rPr>
            </w:pPr>
            <w:r>
              <w:rPr>
                <w:b/>
                <w:color w:val="FFFFFF"/>
              </w:rPr>
              <w:t>When?</w:t>
            </w:r>
          </w:p>
        </w:tc>
        <w:tc>
          <w:tcPr>
            <w:tcW w:w="1800" w:type="dxa"/>
            <w:shd w:val="solid" w:color="000080" w:fill="FFFFFF"/>
          </w:tcPr>
          <w:p w:rsidR="00883583" w:rsidRDefault="00883583" w:rsidP="00601ED7">
            <w:pPr>
              <w:spacing w:line="240" w:lineRule="atLeast"/>
              <w:rPr>
                <w:b/>
                <w:color w:val="FFFFFF"/>
              </w:rPr>
            </w:pPr>
            <w:r>
              <w:rPr>
                <w:b/>
                <w:color w:val="FFFFFF"/>
              </w:rPr>
              <w:t>Who?</w:t>
            </w:r>
          </w:p>
        </w:tc>
        <w:tc>
          <w:tcPr>
            <w:tcW w:w="5310" w:type="dxa"/>
            <w:shd w:val="solid" w:color="000080" w:fill="FFFFFF"/>
          </w:tcPr>
          <w:p w:rsidR="00883583" w:rsidRDefault="00883583" w:rsidP="00601ED7">
            <w:pPr>
              <w:spacing w:line="240" w:lineRule="atLeast"/>
              <w:rPr>
                <w:b/>
                <w:color w:val="FFFFFF"/>
              </w:rPr>
            </w:pPr>
            <w:r>
              <w:rPr>
                <w:b/>
                <w:color w:val="FFFFFF"/>
              </w:rPr>
              <w:t>What?</w:t>
            </w:r>
          </w:p>
        </w:tc>
      </w:tr>
      <w:tr w:rsidR="00883583" w:rsidTr="00601ED7">
        <w:tc>
          <w:tcPr>
            <w:tcW w:w="1818" w:type="dxa"/>
          </w:tcPr>
          <w:p w:rsidR="00883583" w:rsidRDefault="00883583" w:rsidP="00601ED7">
            <w:pPr>
              <w:spacing w:line="240" w:lineRule="atLeast"/>
            </w:pPr>
            <w:r>
              <w:t>2/4/2010</w:t>
            </w:r>
          </w:p>
        </w:tc>
        <w:tc>
          <w:tcPr>
            <w:tcW w:w="1800" w:type="dxa"/>
          </w:tcPr>
          <w:p w:rsidR="00883583" w:rsidRDefault="00883583" w:rsidP="00601ED7">
            <w:pPr>
              <w:spacing w:line="240" w:lineRule="atLeast"/>
            </w:pPr>
            <w:r>
              <w:t>Kurt</w:t>
            </w:r>
          </w:p>
        </w:tc>
        <w:tc>
          <w:tcPr>
            <w:tcW w:w="5310" w:type="dxa"/>
          </w:tcPr>
          <w:p w:rsidR="00883583" w:rsidRDefault="00883583" w:rsidP="00601ED7">
            <w:pPr>
              <w:spacing w:line="240" w:lineRule="atLeast"/>
            </w:pPr>
            <w:r>
              <w:t>First Draft</w:t>
            </w:r>
          </w:p>
        </w:tc>
      </w:tr>
      <w:tr w:rsidR="00883583" w:rsidTr="00601ED7">
        <w:tc>
          <w:tcPr>
            <w:tcW w:w="1818" w:type="dxa"/>
          </w:tcPr>
          <w:p w:rsidR="00883583" w:rsidRDefault="00883583" w:rsidP="00601ED7">
            <w:pPr>
              <w:spacing w:line="240" w:lineRule="atLeast"/>
            </w:pPr>
            <w:r>
              <w:t>2/22/2010</w:t>
            </w:r>
          </w:p>
        </w:tc>
        <w:tc>
          <w:tcPr>
            <w:tcW w:w="1800" w:type="dxa"/>
          </w:tcPr>
          <w:p w:rsidR="00883583" w:rsidRDefault="00883583" w:rsidP="00601ED7">
            <w:pPr>
              <w:spacing w:line="240" w:lineRule="atLeast"/>
            </w:pPr>
            <w:r>
              <w:t>Kurt</w:t>
            </w:r>
          </w:p>
        </w:tc>
        <w:tc>
          <w:tcPr>
            <w:tcW w:w="5310" w:type="dxa"/>
          </w:tcPr>
          <w:p w:rsidR="00883583" w:rsidRDefault="00883583" w:rsidP="00601ED7">
            <w:pPr>
              <w:spacing w:line="240" w:lineRule="atLeast"/>
            </w:pPr>
            <w:r>
              <w:t>Revisions</w:t>
            </w:r>
          </w:p>
        </w:tc>
      </w:tr>
      <w:tr w:rsidR="00263A5A" w:rsidTr="00601ED7">
        <w:tc>
          <w:tcPr>
            <w:tcW w:w="1818" w:type="dxa"/>
          </w:tcPr>
          <w:p w:rsidR="00263A5A" w:rsidRDefault="00263A5A" w:rsidP="00601ED7">
            <w:pPr>
              <w:spacing w:line="240" w:lineRule="atLeast"/>
            </w:pPr>
            <w:r>
              <w:t>3/5/2010</w:t>
            </w:r>
          </w:p>
        </w:tc>
        <w:tc>
          <w:tcPr>
            <w:tcW w:w="1800" w:type="dxa"/>
          </w:tcPr>
          <w:p w:rsidR="00263A5A" w:rsidRDefault="00263A5A" w:rsidP="00601ED7">
            <w:pPr>
              <w:spacing w:line="240" w:lineRule="atLeast"/>
            </w:pPr>
            <w:r>
              <w:t>Kurt</w:t>
            </w:r>
          </w:p>
        </w:tc>
        <w:tc>
          <w:tcPr>
            <w:tcW w:w="5310" w:type="dxa"/>
          </w:tcPr>
          <w:p w:rsidR="00263A5A" w:rsidRDefault="00263A5A" w:rsidP="00601ED7">
            <w:pPr>
              <w:spacing w:line="240" w:lineRule="atLeast"/>
            </w:pPr>
            <w:r>
              <w:t>Final</w:t>
            </w:r>
          </w:p>
        </w:tc>
      </w:tr>
      <w:tr w:rsidR="00263A5A" w:rsidTr="00601ED7">
        <w:tc>
          <w:tcPr>
            <w:tcW w:w="1818" w:type="dxa"/>
          </w:tcPr>
          <w:p w:rsidR="00263A5A" w:rsidRDefault="001D57F7" w:rsidP="00601ED7">
            <w:pPr>
              <w:spacing w:line="240" w:lineRule="atLeast"/>
            </w:pPr>
            <w:r>
              <w:t>3/19/2010</w:t>
            </w:r>
          </w:p>
        </w:tc>
        <w:tc>
          <w:tcPr>
            <w:tcW w:w="1800" w:type="dxa"/>
          </w:tcPr>
          <w:p w:rsidR="00263A5A" w:rsidRDefault="001D57F7" w:rsidP="00601ED7">
            <w:pPr>
              <w:spacing w:line="240" w:lineRule="atLeast"/>
            </w:pPr>
            <w:r>
              <w:t>Vicky</w:t>
            </w:r>
          </w:p>
        </w:tc>
        <w:tc>
          <w:tcPr>
            <w:tcW w:w="5310" w:type="dxa"/>
          </w:tcPr>
          <w:p w:rsidR="00263A5A" w:rsidRDefault="001D57F7" w:rsidP="00601ED7">
            <w:pPr>
              <w:spacing w:line="240" w:lineRule="atLeast"/>
            </w:pPr>
            <w:r>
              <w:t>Updates for changes to feature</w:t>
            </w:r>
            <w:r w:rsidR="00165F7E">
              <w:t>.  Removed correlated metrics and added a day for repository work.</w:t>
            </w:r>
          </w:p>
        </w:tc>
      </w:tr>
      <w:tr w:rsidR="00263A5A" w:rsidTr="00601ED7">
        <w:tc>
          <w:tcPr>
            <w:tcW w:w="1818" w:type="dxa"/>
          </w:tcPr>
          <w:p w:rsidR="00263A5A" w:rsidRDefault="00922D2C" w:rsidP="00601ED7">
            <w:pPr>
              <w:spacing w:line="240" w:lineRule="atLeast"/>
            </w:pPr>
            <w:r>
              <w:t>5/12/2010</w:t>
            </w:r>
          </w:p>
        </w:tc>
        <w:tc>
          <w:tcPr>
            <w:tcW w:w="1800" w:type="dxa"/>
          </w:tcPr>
          <w:p w:rsidR="00263A5A" w:rsidRDefault="00922D2C" w:rsidP="00601ED7">
            <w:pPr>
              <w:spacing w:line="240" w:lineRule="atLeast"/>
            </w:pPr>
            <w:r>
              <w:t>Vicky</w:t>
            </w:r>
          </w:p>
        </w:tc>
        <w:tc>
          <w:tcPr>
            <w:tcW w:w="5310" w:type="dxa"/>
          </w:tcPr>
          <w:p w:rsidR="00263A5A" w:rsidRDefault="00922D2C" w:rsidP="00601ED7">
            <w:pPr>
              <w:spacing w:line="240" w:lineRule="atLeast"/>
            </w:pPr>
            <w:r>
              <w:t>Added Appendix 1</w:t>
            </w:r>
          </w:p>
        </w:tc>
      </w:tr>
    </w:tbl>
    <w:p w:rsidR="00883583" w:rsidRDefault="00883583" w:rsidP="00883583">
      <w:pPr>
        <w:spacing w:line="240" w:lineRule="atLeast"/>
      </w:pPr>
    </w:p>
    <w:p w:rsidR="00883583" w:rsidRDefault="00883583" w:rsidP="00883583">
      <w:pPr>
        <w:spacing w:line="240" w:lineRule="atLeast"/>
        <w:jc w:val="center"/>
      </w:pPr>
    </w:p>
    <w:p w:rsidR="00883583" w:rsidRDefault="00883583" w:rsidP="00883583">
      <w:pPr>
        <w:pStyle w:val="Heading1"/>
      </w:pPr>
      <w:r>
        <w:br w:type="page"/>
      </w:r>
      <w:bookmarkStart w:id="4" w:name="_Toc360430684"/>
      <w:bookmarkStart w:id="5" w:name="_Toc360430776"/>
      <w:bookmarkStart w:id="6" w:name="_Toc375126851"/>
      <w:bookmarkStart w:id="7" w:name="_Toc375126885"/>
      <w:bookmarkStart w:id="8" w:name="_Toc375126910"/>
      <w:bookmarkStart w:id="9" w:name="_Toc381264533"/>
      <w:bookmarkStart w:id="10" w:name="_Toc360430685"/>
      <w:bookmarkStart w:id="11" w:name="_Toc360430777"/>
      <w:bookmarkStart w:id="12" w:name="_Toc360431033"/>
      <w:bookmarkStart w:id="13" w:name="_Toc360431497"/>
      <w:bookmarkStart w:id="14" w:name="_Toc360431909"/>
      <w:bookmarkStart w:id="15" w:name="_Toc261424009"/>
      <w:bookmarkEnd w:id="4"/>
      <w:bookmarkEnd w:id="5"/>
      <w:bookmarkEnd w:id="6"/>
      <w:bookmarkEnd w:id="7"/>
      <w:bookmarkEnd w:id="8"/>
      <w:r>
        <w:lastRenderedPageBreak/>
        <w:t>Table of Contents</w:t>
      </w:r>
      <w:bookmarkEnd w:id="9"/>
      <w:bookmarkEnd w:id="15"/>
    </w:p>
    <w:p w:rsidR="00922D2C" w:rsidRDefault="001F6ACD">
      <w:pPr>
        <w:pStyle w:val="TOC1"/>
        <w:rPr>
          <w:rFonts w:asciiTheme="minorHAnsi" w:eastAsiaTheme="minorEastAsia" w:hAnsiTheme="minorHAnsi" w:cstheme="minorBidi"/>
          <w:b w:val="0"/>
          <w:caps w:val="0"/>
          <w:noProof/>
          <w:sz w:val="22"/>
          <w:szCs w:val="22"/>
        </w:rPr>
      </w:pPr>
      <w:r w:rsidRPr="001F6ACD">
        <w:fldChar w:fldCharType="begin"/>
      </w:r>
      <w:r w:rsidR="00883583">
        <w:instrText xml:space="preserve"> TOC \o "1-3" </w:instrText>
      </w:r>
      <w:r w:rsidRPr="001F6ACD">
        <w:fldChar w:fldCharType="separate"/>
      </w:r>
      <w:r w:rsidR="00922D2C" w:rsidRPr="00264611">
        <w:rPr>
          <w:rFonts w:ascii="Arial" w:hAnsi="Arial" w:cs="Arial"/>
          <w:noProof/>
        </w:rPr>
        <w:t>Wait Stat Monitoring</w:t>
      </w:r>
      <w:r w:rsidR="00922D2C">
        <w:rPr>
          <w:noProof/>
        </w:rPr>
        <w:tab/>
      </w:r>
      <w:r w:rsidR="00922D2C">
        <w:rPr>
          <w:noProof/>
        </w:rPr>
        <w:fldChar w:fldCharType="begin"/>
      </w:r>
      <w:r w:rsidR="00922D2C">
        <w:rPr>
          <w:noProof/>
        </w:rPr>
        <w:instrText xml:space="preserve"> PAGEREF _Toc261424005 \h </w:instrText>
      </w:r>
      <w:r w:rsidR="00922D2C">
        <w:rPr>
          <w:noProof/>
        </w:rPr>
      </w:r>
      <w:r w:rsidR="00922D2C">
        <w:rPr>
          <w:noProof/>
        </w:rPr>
        <w:fldChar w:fldCharType="separate"/>
      </w:r>
      <w:r w:rsidR="00922D2C">
        <w:rPr>
          <w:noProof/>
        </w:rPr>
        <w:t>i</w:t>
      </w:r>
      <w:r w:rsidR="00922D2C">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sidRPr="00264611">
        <w:rPr>
          <w:rFonts w:ascii="Arial" w:hAnsi="Arial" w:cs="Arial"/>
          <w:noProof/>
        </w:rPr>
        <w:t>Kurt Goolsbee</w:t>
      </w:r>
      <w:r>
        <w:rPr>
          <w:noProof/>
        </w:rPr>
        <w:tab/>
      </w:r>
      <w:r>
        <w:rPr>
          <w:noProof/>
        </w:rPr>
        <w:fldChar w:fldCharType="begin"/>
      </w:r>
      <w:r>
        <w:rPr>
          <w:noProof/>
        </w:rPr>
        <w:instrText xml:space="preserve"> PAGEREF _Toc261424006 \h </w:instrText>
      </w:r>
      <w:r>
        <w:rPr>
          <w:noProof/>
        </w:rPr>
      </w:r>
      <w:r>
        <w:rPr>
          <w:noProof/>
        </w:rPr>
        <w:fldChar w:fldCharType="separate"/>
      </w:r>
      <w:r>
        <w:rPr>
          <w:noProof/>
        </w:rPr>
        <w:t>i</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sidRPr="00264611">
        <w:rPr>
          <w:rFonts w:ascii="Arial" w:hAnsi="Arial" w:cs="Arial"/>
          <w:noProof/>
        </w:rPr>
        <w:t>Modified by Vicky Harp</w:t>
      </w:r>
      <w:r>
        <w:rPr>
          <w:noProof/>
        </w:rPr>
        <w:tab/>
      </w:r>
      <w:r>
        <w:rPr>
          <w:noProof/>
        </w:rPr>
        <w:fldChar w:fldCharType="begin"/>
      </w:r>
      <w:r>
        <w:rPr>
          <w:noProof/>
        </w:rPr>
        <w:instrText xml:space="preserve"> PAGEREF _Toc261424007 \h </w:instrText>
      </w:r>
      <w:r>
        <w:rPr>
          <w:noProof/>
        </w:rPr>
      </w:r>
      <w:r>
        <w:rPr>
          <w:noProof/>
        </w:rPr>
        <w:fldChar w:fldCharType="separate"/>
      </w:r>
      <w:r>
        <w:rPr>
          <w:noProof/>
        </w:rPr>
        <w:t>i</w:t>
      </w:r>
      <w:r>
        <w:rPr>
          <w:noProof/>
        </w:rPr>
        <w:fldChar w:fldCharType="end"/>
      </w:r>
    </w:p>
    <w:p w:rsidR="00922D2C" w:rsidRDefault="00922D2C">
      <w:pPr>
        <w:pStyle w:val="TOC1"/>
        <w:rPr>
          <w:rFonts w:asciiTheme="minorHAnsi" w:eastAsiaTheme="minorEastAsia" w:hAnsiTheme="minorHAnsi" w:cstheme="minorBidi"/>
          <w:b w:val="0"/>
          <w:caps w:val="0"/>
          <w:noProof/>
          <w:sz w:val="22"/>
          <w:szCs w:val="22"/>
        </w:rPr>
      </w:pPr>
      <w:r>
        <w:rPr>
          <w:noProof/>
        </w:rPr>
        <w:t>1. Revision history:</w:t>
      </w:r>
      <w:r>
        <w:rPr>
          <w:noProof/>
        </w:rPr>
        <w:tab/>
      </w:r>
      <w:r>
        <w:rPr>
          <w:noProof/>
        </w:rPr>
        <w:fldChar w:fldCharType="begin"/>
      </w:r>
      <w:r>
        <w:rPr>
          <w:noProof/>
        </w:rPr>
        <w:instrText xml:space="preserve"> PAGEREF _Toc261424008 \h </w:instrText>
      </w:r>
      <w:r>
        <w:rPr>
          <w:noProof/>
        </w:rPr>
      </w:r>
      <w:r>
        <w:rPr>
          <w:noProof/>
        </w:rPr>
        <w:fldChar w:fldCharType="separate"/>
      </w:r>
      <w:r>
        <w:rPr>
          <w:noProof/>
        </w:rPr>
        <w:t>ii</w:t>
      </w:r>
      <w:r>
        <w:rPr>
          <w:noProof/>
        </w:rPr>
        <w:fldChar w:fldCharType="end"/>
      </w:r>
    </w:p>
    <w:p w:rsidR="00922D2C" w:rsidRDefault="00922D2C">
      <w:pPr>
        <w:pStyle w:val="TOC1"/>
        <w:rPr>
          <w:rFonts w:asciiTheme="minorHAnsi" w:eastAsiaTheme="minorEastAsia" w:hAnsiTheme="minorHAnsi" w:cstheme="minorBidi"/>
          <w:b w:val="0"/>
          <w:caps w:val="0"/>
          <w:noProof/>
          <w:sz w:val="22"/>
          <w:szCs w:val="22"/>
        </w:rPr>
      </w:pPr>
      <w:r>
        <w:rPr>
          <w:noProof/>
        </w:rPr>
        <w:t>2. Table of Contents</w:t>
      </w:r>
      <w:r>
        <w:rPr>
          <w:noProof/>
        </w:rPr>
        <w:tab/>
      </w:r>
      <w:r>
        <w:rPr>
          <w:noProof/>
        </w:rPr>
        <w:fldChar w:fldCharType="begin"/>
      </w:r>
      <w:r>
        <w:rPr>
          <w:noProof/>
        </w:rPr>
        <w:instrText xml:space="preserve"> PAGEREF _Toc261424009 \h </w:instrText>
      </w:r>
      <w:r>
        <w:rPr>
          <w:noProof/>
        </w:rPr>
      </w:r>
      <w:r>
        <w:rPr>
          <w:noProof/>
        </w:rPr>
        <w:fldChar w:fldCharType="separate"/>
      </w:r>
      <w:r>
        <w:rPr>
          <w:noProof/>
        </w:rPr>
        <w:t>iii</w:t>
      </w:r>
      <w:r>
        <w:rPr>
          <w:noProof/>
        </w:rPr>
        <w:fldChar w:fldCharType="end"/>
      </w:r>
    </w:p>
    <w:p w:rsidR="00922D2C" w:rsidRDefault="00922D2C">
      <w:pPr>
        <w:pStyle w:val="TOC1"/>
        <w:rPr>
          <w:rFonts w:asciiTheme="minorHAnsi" w:eastAsiaTheme="minorEastAsia" w:hAnsiTheme="minorHAnsi" w:cstheme="minorBidi"/>
          <w:b w:val="0"/>
          <w:caps w:val="0"/>
          <w:noProof/>
          <w:sz w:val="22"/>
          <w:szCs w:val="22"/>
        </w:rPr>
      </w:pPr>
      <w:r>
        <w:rPr>
          <w:noProof/>
        </w:rPr>
        <w:t>3. Requirements</w:t>
      </w:r>
      <w:r>
        <w:rPr>
          <w:noProof/>
        </w:rPr>
        <w:tab/>
      </w:r>
      <w:r>
        <w:rPr>
          <w:noProof/>
        </w:rPr>
        <w:fldChar w:fldCharType="begin"/>
      </w:r>
      <w:r>
        <w:rPr>
          <w:noProof/>
        </w:rPr>
        <w:instrText xml:space="preserve"> PAGEREF _Toc261424010 \h </w:instrText>
      </w:r>
      <w:r>
        <w:rPr>
          <w:noProof/>
        </w:rPr>
      </w:r>
      <w:r>
        <w:rPr>
          <w:noProof/>
        </w:rPr>
        <w:fldChar w:fldCharType="separate"/>
      </w:r>
      <w:r>
        <w:rPr>
          <w:noProof/>
        </w:rPr>
        <w:t>4</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3.1. Overview/Purpose</w:t>
      </w:r>
      <w:r>
        <w:rPr>
          <w:noProof/>
        </w:rPr>
        <w:tab/>
      </w:r>
      <w:r>
        <w:rPr>
          <w:noProof/>
        </w:rPr>
        <w:fldChar w:fldCharType="begin"/>
      </w:r>
      <w:r>
        <w:rPr>
          <w:noProof/>
        </w:rPr>
        <w:instrText xml:space="preserve"> PAGEREF _Toc261424011 \h </w:instrText>
      </w:r>
      <w:r>
        <w:rPr>
          <w:noProof/>
        </w:rPr>
      </w:r>
      <w:r>
        <w:rPr>
          <w:noProof/>
        </w:rPr>
        <w:fldChar w:fldCharType="separate"/>
      </w:r>
      <w:r>
        <w:rPr>
          <w:noProof/>
        </w:rPr>
        <w:t>4</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3.1.1. Related Customer Requests</w:t>
      </w:r>
      <w:r>
        <w:rPr>
          <w:noProof/>
        </w:rPr>
        <w:tab/>
      </w:r>
      <w:r>
        <w:rPr>
          <w:noProof/>
        </w:rPr>
        <w:fldChar w:fldCharType="begin"/>
      </w:r>
      <w:r>
        <w:rPr>
          <w:noProof/>
        </w:rPr>
        <w:instrText xml:space="preserve"> PAGEREF _Toc261424012 \h </w:instrText>
      </w:r>
      <w:r>
        <w:rPr>
          <w:noProof/>
        </w:rPr>
      </w:r>
      <w:r>
        <w:rPr>
          <w:noProof/>
        </w:rPr>
        <w:fldChar w:fldCharType="separate"/>
      </w:r>
      <w:r>
        <w:rPr>
          <w:noProof/>
        </w:rPr>
        <w:t>4</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3.2. Target Users</w:t>
      </w:r>
      <w:r>
        <w:rPr>
          <w:noProof/>
        </w:rPr>
        <w:tab/>
      </w:r>
      <w:r>
        <w:rPr>
          <w:noProof/>
        </w:rPr>
        <w:fldChar w:fldCharType="begin"/>
      </w:r>
      <w:r>
        <w:rPr>
          <w:noProof/>
        </w:rPr>
        <w:instrText xml:space="preserve"> PAGEREF _Toc261424013 \h </w:instrText>
      </w:r>
      <w:r>
        <w:rPr>
          <w:noProof/>
        </w:rPr>
      </w:r>
      <w:r>
        <w:rPr>
          <w:noProof/>
        </w:rPr>
        <w:fldChar w:fldCharType="separate"/>
      </w:r>
      <w:r>
        <w:rPr>
          <w:noProof/>
        </w:rPr>
        <w:t>4</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3.3. Feature/Function Market Requirements</w:t>
      </w:r>
      <w:r>
        <w:rPr>
          <w:noProof/>
        </w:rPr>
        <w:tab/>
      </w:r>
      <w:r>
        <w:rPr>
          <w:noProof/>
        </w:rPr>
        <w:fldChar w:fldCharType="begin"/>
      </w:r>
      <w:r>
        <w:rPr>
          <w:noProof/>
        </w:rPr>
        <w:instrText xml:space="preserve"> PAGEREF _Toc261424014 \h </w:instrText>
      </w:r>
      <w:r>
        <w:rPr>
          <w:noProof/>
        </w:rPr>
      </w:r>
      <w:r>
        <w:rPr>
          <w:noProof/>
        </w:rPr>
        <w:fldChar w:fldCharType="separate"/>
      </w:r>
      <w:r>
        <w:rPr>
          <w:noProof/>
        </w:rPr>
        <w:t>4</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3.3.1. Required Functions</w:t>
      </w:r>
      <w:r>
        <w:rPr>
          <w:noProof/>
        </w:rPr>
        <w:tab/>
      </w:r>
      <w:r>
        <w:rPr>
          <w:noProof/>
        </w:rPr>
        <w:fldChar w:fldCharType="begin"/>
      </w:r>
      <w:r>
        <w:rPr>
          <w:noProof/>
        </w:rPr>
        <w:instrText xml:space="preserve"> PAGEREF _Toc261424015 \h </w:instrText>
      </w:r>
      <w:r>
        <w:rPr>
          <w:noProof/>
        </w:rPr>
      </w:r>
      <w:r>
        <w:rPr>
          <w:noProof/>
        </w:rPr>
        <w:fldChar w:fldCharType="separate"/>
      </w:r>
      <w:r>
        <w:rPr>
          <w:noProof/>
        </w:rPr>
        <w:t>4</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3.4. FAQ</w:t>
      </w:r>
      <w:r>
        <w:rPr>
          <w:noProof/>
        </w:rPr>
        <w:tab/>
      </w:r>
      <w:r>
        <w:rPr>
          <w:noProof/>
        </w:rPr>
        <w:fldChar w:fldCharType="begin"/>
      </w:r>
      <w:r>
        <w:rPr>
          <w:noProof/>
        </w:rPr>
        <w:instrText xml:space="preserve"> PAGEREF _Toc261424016 \h </w:instrText>
      </w:r>
      <w:r>
        <w:rPr>
          <w:noProof/>
        </w:rPr>
      </w:r>
      <w:r>
        <w:rPr>
          <w:noProof/>
        </w:rPr>
        <w:fldChar w:fldCharType="separate"/>
      </w:r>
      <w:r>
        <w:rPr>
          <w:noProof/>
        </w:rPr>
        <w:t>4</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3.5. Open Issues</w:t>
      </w:r>
      <w:r>
        <w:rPr>
          <w:noProof/>
        </w:rPr>
        <w:tab/>
      </w:r>
      <w:r>
        <w:rPr>
          <w:noProof/>
        </w:rPr>
        <w:fldChar w:fldCharType="begin"/>
      </w:r>
      <w:r>
        <w:rPr>
          <w:noProof/>
        </w:rPr>
        <w:instrText xml:space="preserve"> PAGEREF _Toc261424017 \h </w:instrText>
      </w:r>
      <w:r>
        <w:rPr>
          <w:noProof/>
        </w:rPr>
      </w:r>
      <w:r>
        <w:rPr>
          <w:noProof/>
        </w:rPr>
        <w:fldChar w:fldCharType="separate"/>
      </w:r>
      <w:r>
        <w:rPr>
          <w:noProof/>
        </w:rPr>
        <w:t>4</w:t>
      </w:r>
      <w:r>
        <w:rPr>
          <w:noProof/>
        </w:rPr>
        <w:fldChar w:fldCharType="end"/>
      </w:r>
    </w:p>
    <w:p w:rsidR="00922D2C" w:rsidRDefault="00922D2C">
      <w:pPr>
        <w:pStyle w:val="TOC1"/>
        <w:rPr>
          <w:rFonts w:asciiTheme="minorHAnsi" w:eastAsiaTheme="minorEastAsia" w:hAnsiTheme="minorHAnsi" w:cstheme="minorBidi"/>
          <w:b w:val="0"/>
          <w:caps w:val="0"/>
          <w:noProof/>
          <w:sz w:val="22"/>
          <w:szCs w:val="22"/>
        </w:rPr>
      </w:pPr>
      <w:r>
        <w:rPr>
          <w:noProof/>
        </w:rPr>
        <w:t>4. Functional Design</w:t>
      </w:r>
      <w:r>
        <w:rPr>
          <w:noProof/>
        </w:rPr>
        <w:tab/>
      </w:r>
      <w:r>
        <w:rPr>
          <w:noProof/>
        </w:rPr>
        <w:fldChar w:fldCharType="begin"/>
      </w:r>
      <w:r>
        <w:rPr>
          <w:noProof/>
        </w:rPr>
        <w:instrText xml:space="preserve"> PAGEREF _Toc261424018 \h </w:instrText>
      </w:r>
      <w:r>
        <w:rPr>
          <w:noProof/>
        </w:rPr>
      </w:r>
      <w:r>
        <w:rPr>
          <w:noProof/>
        </w:rPr>
        <w:fldChar w:fldCharType="separate"/>
      </w:r>
      <w:r>
        <w:rPr>
          <w:noProof/>
        </w:rPr>
        <w:t>5</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4.1. User Interfaces</w:t>
      </w:r>
      <w:r>
        <w:rPr>
          <w:noProof/>
        </w:rPr>
        <w:tab/>
      </w:r>
      <w:r>
        <w:rPr>
          <w:noProof/>
        </w:rPr>
        <w:fldChar w:fldCharType="begin"/>
      </w:r>
      <w:r>
        <w:rPr>
          <w:noProof/>
        </w:rPr>
        <w:instrText xml:space="preserve"> PAGEREF _Toc261424019 \h </w:instrText>
      </w:r>
      <w:r>
        <w:rPr>
          <w:noProof/>
        </w:rPr>
      </w:r>
      <w:r>
        <w:rPr>
          <w:noProof/>
        </w:rPr>
        <w:fldChar w:fldCharType="separate"/>
      </w:r>
      <w:r>
        <w:rPr>
          <w:noProof/>
        </w:rPr>
        <w:t>5</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4.2. Installation and Upgrade</w:t>
      </w:r>
      <w:r>
        <w:rPr>
          <w:noProof/>
        </w:rPr>
        <w:tab/>
      </w:r>
      <w:r>
        <w:rPr>
          <w:noProof/>
        </w:rPr>
        <w:fldChar w:fldCharType="begin"/>
      </w:r>
      <w:r>
        <w:rPr>
          <w:noProof/>
        </w:rPr>
        <w:instrText xml:space="preserve"> PAGEREF _Toc261424020 \h </w:instrText>
      </w:r>
      <w:r>
        <w:rPr>
          <w:noProof/>
        </w:rPr>
      </w:r>
      <w:r>
        <w:rPr>
          <w:noProof/>
        </w:rPr>
        <w:fldChar w:fldCharType="separate"/>
      </w:r>
      <w:r>
        <w:rPr>
          <w:noProof/>
        </w:rPr>
        <w:t>6</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4.3. Permissions and other Required Configuration</w:t>
      </w:r>
      <w:r>
        <w:rPr>
          <w:noProof/>
        </w:rPr>
        <w:tab/>
      </w:r>
      <w:r>
        <w:rPr>
          <w:noProof/>
        </w:rPr>
        <w:fldChar w:fldCharType="begin"/>
      </w:r>
      <w:r>
        <w:rPr>
          <w:noProof/>
        </w:rPr>
        <w:instrText xml:space="preserve"> PAGEREF _Toc261424021 \h </w:instrText>
      </w:r>
      <w:r>
        <w:rPr>
          <w:noProof/>
        </w:rPr>
      </w:r>
      <w:r>
        <w:rPr>
          <w:noProof/>
        </w:rPr>
        <w:fldChar w:fldCharType="separate"/>
      </w:r>
      <w:r>
        <w:rPr>
          <w:noProof/>
        </w:rPr>
        <w:t>6</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4.4. Licensing Issues</w:t>
      </w:r>
      <w:r>
        <w:rPr>
          <w:noProof/>
        </w:rPr>
        <w:tab/>
      </w:r>
      <w:r>
        <w:rPr>
          <w:noProof/>
        </w:rPr>
        <w:fldChar w:fldCharType="begin"/>
      </w:r>
      <w:r>
        <w:rPr>
          <w:noProof/>
        </w:rPr>
        <w:instrText xml:space="preserve"> PAGEREF _Toc261424022 \h </w:instrText>
      </w:r>
      <w:r>
        <w:rPr>
          <w:noProof/>
        </w:rPr>
      </w:r>
      <w:r>
        <w:rPr>
          <w:noProof/>
        </w:rPr>
        <w:fldChar w:fldCharType="separate"/>
      </w:r>
      <w:r>
        <w:rPr>
          <w:noProof/>
        </w:rPr>
        <w:t>6</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4.5. Dependencies</w:t>
      </w:r>
      <w:r>
        <w:rPr>
          <w:noProof/>
        </w:rPr>
        <w:tab/>
      </w:r>
      <w:r>
        <w:rPr>
          <w:noProof/>
        </w:rPr>
        <w:fldChar w:fldCharType="begin"/>
      </w:r>
      <w:r>
        <w:rPr>
          <w:noProof/>
        </w:rPr>
        <w:instrText xml:space="preserve"> PAGEREF _Toc261424023 \h </w:instrText>
      </w:r>
      <w:r>
        <w:rPr>
          <w:noProof/>
        </w:rPr>
      </w:r>
      <w:r>
        <w:rPr>
          <w:noProof/>
        </w:rPr>
        <w:fldChar w:fldCharType="separate"/>
      </w:r>
      <w:r>
        <w:rPr>
          <w:noProof/>
        </w:rPr>
        <w:t>6</w:t>
      </w:r>
      <w:r>
        <w:rPr>
          <w:noProof/>
        </w:rPr>
        <w:fldChar w:fldCharType="end"/>
      </w:r>
    </w:p>
    <w:p w:rsidR="00922D2C" w:rsidRDefault="00922D2C">
      <w:pPr>
        <w:pStyle w:val="TOC1"/>
        <w:rPr>
          <w:rFonts w:asciiTheme="minorHAnsi" w:eastAsiaTheme="minorEastAsia" w:hAnsiTheme="minorHAnsi" w:cstheme="minorBidi"/>
          <w:b w:val="0"/>
          <w:caps w:val="0"/>
          <w:noProof/>
          <w:sz w:val="22"/>
          <w:szCs w:val="22"/>
        </w:rPr>
      </w:pPr>
      <w:r>
        <w:rPr>
          <w:noProof/>
        </w:rPr>
        <w:t>5. Internal Design</w:t>
      </w:r>
      <w:r>
        <w:rPr>
          <w:noProof/>
        </w:rPr>
        <w:tab/>
      </w:r>
      <w:r>
        <w:rPr>
          <w:noProof/>
        </w:rPr>
        <w:fldChar w:fldCharType="begin"/>
      </w:r>
      <w:r>
        <w:rPr>
          <w:noProof/>
        </w:rPr>
        <w:instrText xml:space="preserve"> PAGEREF _Toc261424024 \h </w:instrText>
      </w:r>
      <w:r>
        <w:rPr>
          <w:noProof/>
        </w:rPr>
      </w:r>
      <w:r>
        <w:rPr>
          <w:noProof/>
        </w:rPr>
        <w:fldChar w:fldCharType="separate"/>
      </w:r>
      <w:r>
        <w:rPr>
          <w:noProof/>
        </w:rPr>
        <w:t>6</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5.1. Architecture</w:t>
      </w:r>
      <w:r>
        <w:rPr>
          <w:noProof/>
        </w:rPr>
        <w:tab/>
      </w:r>
      <w:r>
        <w:rPr>
          <w:noProof/>
        </w:rPr>
        <w:fldChar w:fldCharType="begin"/>
      </w:r>
      <w:r>
        <w:rPr>
          <w:noProof/>
        </w:rPr>
        <w:instrText xml:space="preserve"> PAGEREF _Toc261424025 \h </w:instrText>
      </w:r>
      <w:r>
        <w:rPr>
          <w:noProof/>
        </w:rPr>
      </w:r>
      <w:r>
        <w:rPr>
          <w:noProof/>
        </w:rPr>
        <w:fldChar w:fldCharType="separate"/>
      </w:r>
      <w:r>
        <w:rPr>
          <w:noProof/>
        </w:rPr>
        <w:t>6</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5.1.1. Collection Service</w:t>
      </w:r>
      <w:r>
        <w:rPr>
          <w:noProof/>
        </w:rPr>
        <w:tab/>
      </w:r>
      <w:r>
        <w:rPr>
          <w:noProof/>
        </w:rPr>
        <w:fldChar w:fldCharType="begin"/>
      </w:r>
      <w:r>
        <w:rPr>
          <w:noProof/>
        </w:rPr>
        <w:instrText xml:space="preserve"> PAGEREF _Toc261424026 \h </w:instrText>
      </w:r>
      <w:r>
        <w:rPr>
          <w:noProof/>
        </w:rPr>
      </w:r>
      <w:r>
        <w:rPr>
          <w:noProof/>
        </w:rPr>
        <w:fldChar w:fldCharType="separate"/>
      </w:r>
      <w:r>
        <w:rPr>
          <w:noProof/>
        </w:rPr>
        <w:t>6</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5.1.2. Management Service</w:t>
      </w:r>
      <w:r>
        <w:rPr>
          <w:noProof/>
        </w:rPr>
        <w:tab/>
      </w:r>
      <w:r>
        <w:rPr>
          <w:noProof/>
        </w:rPr>
        <w:fldChar w:fldCharType="begin"/>
      </w:r>
      <w:r>
        <w:rPr>
          <w:noProof/>
        </w:rPr>
        <w:instrText xml:space="preserve"> PAGEREF _Toc261424027 \h </w:instrText>
      </w:r>
      <w:r>
        <w:rPr>
          <w:noProof/>
        </w:rPr>
      </w:r>
      <w:r>
        <w:rPr>
          <w:noProof/>
        </w:rPr>
        <w:fldChar w:fldCharType="separate"/>
      </w:r>
      <w:r>
        <w:rPr>
          <w:noProof/>
        </w:rPr>
        <w:t>7</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5.1.3. Desktop Client</w:t>
      </w:r>
      <w:r>
        <w:rPr>
          <w:noProof/>
        </w:rPr>
        <w:tab/>
      </w:r>
      <w:r>
        <w:rPr>
          <w:noProof/>
        </w:rPr>
        <w:fldChar w:fldCharType="begin"/>
      </w:r>
      <w:r>
        <w:rPr>
          <w:noProof/>
        </w:rPr>
        <w:instrText xml:space="preserve"> PAGEREF _Toc261424028 \h </w:instrText>
      </w:r>
      <w:r>
        <w:rPr>
          <w:noProof/>
        </w:rPr>
      </w:r>
      <w:r>
        <w:rPr>
          <w:noProof/>
        </w:rPr>
        <w:fldChar w:fldCharType="separate"/>
      </w:r>
      <w:r>
        <w:rPr>
          <w:noProof/>
        </w:rPr>
        <w:t>7</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5.1.4. Repository</w:t>
      </w:r>
      <w:r>
        <w:rPr>
          <w:noProof/>
        </w:rPr>
        <w:tab/>
      </w:r>
      <w:r>
        <w:rPr>
          <w:noProof/>
        </w:rPr>
        <w:fldChar w:fldCharType="begin"/>
      </w:r>
      <w:r>
        <w:rPr>
          <w:noProof/>
        </w:rPr>
        <w:instrText xml:space="preserve"> PAGEREF _Toc261424029 \h </w:instrText>
      </w:r>
      <w:r>
        <w:rPr>
          <w:noProof/>
        </w:rPr>
      </w:r>
      <w:r>
        <w:rPr>
          <w:noProof/>
        </w:rPr>
        <w:fldChar w:fldCharType="separate"/>
      </w:r>
      <w:r>
        <w:rPr>
          <w:noProof/>
        </w:rPr>
        <w:t>7</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5.2. Installation Issues</w:t>
      </w:r>
      <w:r>
        <w:rPr>
          <w:noProof/>
        </w:rPr>
        <w:tab/>
      </w:r>
      <w:r>
        <w:rPr>
          <w:noProof/>
        </w:rPr>
        <w:fldChar w:fldCharType="begin"/>
      </w:r>
      <w:r>
        <w:rPr>
          <w:noProof/>
        </w:rPr>
        <w:instrText xml:space="preserve"> PAGEREF _Toc261424030 \h </w:instrText>
      </w:r>
      <w:r>
        <w:rPr>
          <w:noProof/>
        </w:rPr>
      </w:r>
      <w:r>
        <w:rPr>
          <w:noProof/>
        </w:rPr>
        <w:fldChar w:fldCharType="separate"/>
      </w:r>
      <w:r>
        <w:rPr>
          <w:noProof/>
        </w:rPr>
        <w:t>7</w:t>
      </w:r>
      <w:r>
        <w:rPr>
          <w:noProof/>
        </w:rPr>
        <w:fldChar w:fldCharType="end"/>
      </w:r>
    </w:p>
    <w:p w:rsidR="00922D2C" w:rsidRDefault="00922D2C">
      <w:pPr>
        <w:pStyle w:val="TOC2"/>
        <w:rPr>
          <w:rFonts w:asciiTheme="minorHAnsi" w:eastAsiaTheme="minorEastAsia" w:hAnsiTheme="minorHAnsi" w:cstheme="minorBidi"/>
          <w:smallCaps w:val="0"/>
          <w:noProof/>
          <w:sz w:val="22"/>
          <w:szCs w:val="22"/>
        </w:rPr>
      </w:pPr>
      <w:r>
        <w:rPr>
          <w:noProof/>
        </w:rPr>
        <w:t>5.3. Schedule</w:t>
      </w:r>
      <w:r>
        <w:rPr>
          <w:noProof/>
        </w:rPr>
        <w:tab/>
      </w:r>
      <w:r>
        <w:rPr>
          <w:noProof/>
        </w:rPr>
        <w:fldChar w:fldCharType="begin"/>
      </w:r>
      <w:r>
        <w:rPr>
          <w:noProof/>
        </w:rPr>
        <w:instrText xml:space="preserve"> PAGEREF _Toc261424031 \h </w:instrText>
      </w:r>
      <w:r>
        <w:rPr>
          <w:noProof/>
        </w:rPr>
      </w:r>
      <w:r>
        <w:rPr>
          <w:noProof/>
        </w:rPr>
        <w:fldChar w:fldCharType="separate"/>
      </w:r>
      <w:r>
        <w:rPr>
          <w:noProof/>
        </w:rPr>
        <w:t>7</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5.3.1. Work Breakdown and Sizing</w:t>
      </w:r>
      <w:r>
        <w:rPr>
          <w:noProof/>
        </w:rPr>
        <w:tab/>
      </w:r>
      <w:r>
        <w:rPr>
          <w:noProof/>
        </w:rPr>
        <w:fldChar w:fldCharType="begin"/>
      </w:r>
      <w:r>
        <w:rPr>
          <w:noProof/>
        </w:rPr>
        <w:instrText xml:space="preserve"> PAGEREF _Toc261424032 \h </w:instrText>
      </w:r>
      <w:r>
        <w:rPr>
          <w:noProof/>
        </w:rPr>
      </w:r>
      <w:r>
        <w:rPr>
          <w:noProof/>
        </w:rPr>
        <w:fldChar w:fldCharType="separate"/>
      </w:r>
      <w:r>
        <w:rPr>
          <w:noProof/>
        </w:rPr>
        <w:t>7</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5.3.2. Areas of Risk</w:t>
      </w:r>
      <w:r>
        <w:rPr>
          <w:noProof/>
        </w:rPr>
        <w:tab/>
      </w:r>
      <w:r>
        <w:rPr>
          <w:noProof/>
        </w:rPr>
        <w:fldChar w:fldCharType="begin"/>
      </w:r>
      <w:r>
        <w:rPr>
          <w:noProof/>
        </w:rPr>
        <w:instrText xml:space="preserve"> PAGEREF _Toc261424033 \h </w:instrText>
      </w:r>
      <w:r>
        <w:rPr>
          <w:noProof/>
        </w:rPr>
      </w:r>
      <w:r>
        <w:rPr>
          <w:noProof/>
        </w:rPr>
        <w:fldChar w:fldCharType="separate"/>
      </w:r>
      <w:r>
        <w:rPr>
          <w:noProof/>
        </w:rPr>
        <w:t>8</w:t>
      </w:r>
      <w:r>
        <w:rPr>
          <w:noProof/>
        </w:rPr>
        <w:fldChar w:fldCharType="end"/>
      </w:r>
    </w:p>
    <w:p w:rsidR="00922D2C" w:rsidRDefault="00922D2C">
      <w:pPr>
        <w:pStyle w:val="TOC1"/>
        <w:rPr>
          <w:rFonts w:asciiTheme="minorHAnsi" w:eastAsiaTheme="minorEastAsia" w:hAnsiTheme="minorHAnsi" w:cstheme="minorBidi"/>
          <w:b w:val="0"/>
          <w:caps w:val="0"/>
          <w:noProof/>
          <w:sz w:val="22"/>
          <w:szCs w:val="22"/>
        </w:rPr>
      </w:pPr>
      <w:r>
        <w:rPr>
          <w:noProof/>
        </w:rPr>
        <w:t>6. Quality Assurance Considerations</w:t>
      </w:r>
      <w:r>
        <w:rPr>
          <w:noProof/>
        </w:rPr>
        <w:tab/>
      </w:r>
      <w:r>
        <w:rPr>
          <w:noProof/>
        </w:rPr>
        <w:fldChar w:fldCharType="begin"/>
      </w:r>
      <w:r>
        <w:rPr>
          <w:noProof/>
        </w:rPr>
        <w:instrText xml:space="preserve"> PAGEREF _Toc261424034 \h </w:instrText>
      </w:r>
      <w:r>
        <w:rPr>
          <w:noProof/>
        </w:rPr>
      </w:r>
      <w:r>
        <w:rPr>
          <w:noProof/>
        </w:rPr>
        <w:fldChar w:fldCharType="separate"/>
      </w:r>
      <w:r>
        <w:rPr>
          <w:noProof/>
        </w:rPr>
        <w:t>8</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6.1.1. Overview</w:t>
      </w:r>
      <w:r>
        <w:rPr>
          <w:noProof/>
        </w:rPr>
        <w:tab/>
      </w:r>
      <w:r>
        <w:rPr>
          <w:noProof/>
        </w:rPr>
        <w:fldChar w:fldCharType="begin"/>
      </w:r>
      <w:r>
        <w:rPr>
          <w:noProof/>
        </w:rPr>
        <w:instrText xml:space="preserve"> PAGEREF _Toc261424035 \h </w:instrText>
      </w:r>
      <w:r>
        <w:rPr>
          <w:noProof/>
        </w:rPr>
      </w:r>
      <w:r>
        <w:rPr>
          <w:noProof/>
        </w:rPr>
        <w:fldChar w:fldCharType="separate"/>
      </w:r>
      <w:r>
        <w:rPr>
          <w:noProof/>
        </w:rPr>
        <w:t>8</w:t>
      </w:r>
      <w:r>
        <w:rPr>
          <w:noProof/>
        </w:rPr>
        <w:fldChar w:fldCharType="end"/>
      </w:r>
    </w:p>
    <w:p w:rsidR="00922D2C" w:rsidRDefault="00922D2C">
      <w:pPr>
        <w:pStyle w:val="TOC3"/>
        <w:rPr>
          <w:rFonts w:asciiTheme="minorHAnsi" w:eastAsiaTheme="minorEastAsia" w:hAnsiTheme="minorHAnsi" w:cstheme="minorBidi"/>
          <w:i w:val="0"/>
          <w:noProof/>
          <w:sz w:val="22"/>
          <w:szCs w:val="22"/>
        </w:rPr>
      </w:pPr>
      <w:r>
        <w:rPr>
          <w:noProof/>
        </w:rPr>
        <w:t>6.1.2. Developer-Created Unit Tests</w:t>
      </w:r>
      <w:r>
        <w:rPr>
          <w:noProof/>
        </w:rPr>
        <w:tab/>
      </w:r>
      <w:r>
        <w:rPr>
          <w:noProof/>
        </w:rPr>
        <w:fldChar w:fldCharType="begin"/>
      </w:r>
      <w:r>
        <w:rPr>
          <w:noProof/>
        </w:rPr>
        <w:instrText xml:space="preserve"> PAGEREF _Toc261424036 \h </w:instrText>
      </w:r>
      <w:r>
        <w:rPr>
          <w:noProof/>
        </w:rPr>
      </w:r>
      <w:r>
        <w:rPr>
          <w:noProof/>
        </w:rPr>
        <w:fldChar w:fldCharType="separate"/>
      </w:r>
      <w:r>
        <w:rPr>
          <w:noProof/>
        </w:rPr>
        <w:t>8</w:t>
      </w:r>
      <w:r>
        <w:rPr>
          <w:noProof/>
        </w:rPr>
        <w:fldChar w:fldCharType="end"/>
      </w:r>
    </w:p>
    <w:p w:rsidR="00922D2C" w:rsidRDefault="00922D2C">
      <w:pPr>
        <w:pStyle w:val="TOC1"/>
        <w:rPr>
          <w:rFonts w:asciiTheme="minorHAnsi" w:eastAsiaTheme="minorEastAsia" w:hAnsiTheme="minorHAnsi" w:cstheme="minorBidi"/>
          <w:b w:val="0"/>
          <w:caps w:val="0"/>
          <w:noProof/>
          <w:sz w:val="22"/>
          <w:szCs w:val="22"/>
        </w:rPr>
      </w:pPr>
      <w:r>
        <w:rPr>
          <w:noProof/>
        </w:rPr>
        <w:t>7. Documentation Consideration</w:t>
      </w:r>
      <w:r>
        <w:rPr>
          <w:noProof/>
        </w:rPr>
        <w:tab/>
      </w:r>
      <w:r>
        <w:rPr>
          <w:noProof/>
        </w:rPr>
        <w:fldChar w:fldCharType="begin"/>
      </w:r>
      <w:r>
        <w:rPr>
          <w:noProof/>
        </w:rPr>
        <w:instrText xml:space="preserve"> PAGEREF _Toc261424037 \h </w:instrText>
      </w:r>
      <w:r>
        <w:rPr>
          <w:noProof/>
        </w:rPr>
      </w:r>
      <w:r>
        <w:rPr>
          <w:noProof/>
        </w:rPr>
        <w:fldChar w:fldCharType="separate"/>
      </w:r>
      <w:r>
        <w:rPr>
          <w:noProof/>
        </w:rPr>
        <w:t>8</w:t>
      </w:r>
      <w:r>
        <w:rPr>
          <w:noProof/>
        </w:rPr>
        <w:fldChar w:fldCharType="end"/>
      </w:r>
    </w:p>
    <w:p w:rsidR="00922D2C" w:rsidRDefault="00922D2C">
      <w:pPr>
        <w:pStyle w:val="TOC1"/>
        <w:rPr>
          <w:rFonts w:asciiTheme="minorHAnsi" w:eastAsiaTheme="minorEastAsia" w:hAnsiTheme="minorHAnsi" w:cstheme="minorBidi"/>
          <w:b w:val="0"/>
          <w:caps w:val="0"/>
          <w:noProof/>
          <w:sz w:val="22"/>
          <w:szCs w:val="22"/>
        </w:rPr>
      </w:pPr>
      <w:r>
        <w:rPr>
          <w:noProof/>
        </w:rPr>
        <w:t>8. Appendix 1 – Implementation Notes</w:t>
      </w:r>
      <w:r>
        <w:rPr>
          <w:noProof/>
        </w:rPr>
        <w:tab/>
      </w:r>
      <w:r>
        <w:rPr>
          <w:noProof/>
        </w:rPr>
        <w:fldChar w:fldCharType="begin"/>
      </w:r>
      <w:r>
        <w:rPr>
          <w:noProof/>
        </w:rPr>
        <w:instrText xml:space="preserve"> PAGEREF _Toc261424038 \h </w:instrText>
      </w:r>
      <w:r>
        <w:rPr>
          <w:noProof/>
        </w:rPr>
      </w:r>
      <w:r>
        <w:rPr>
          <w:noProof/>
        </w:rPr>
        <w:fldChar w:fldCharType="separate"/>
      </w:r>
      <w:r>
        <w:rPr>
          <w:noProof/>
        </w:rPr>
        <w:t>9</w:t>
      </w:r>
      <w:r>
        <w:rPr>
          <w:noProof/>
        </w:rPr>
        <w:fldChar w:fldCharType="end"/>
      </w:r>
    </w:p>
    <w:p w:rsidR="00883583" w:rsidRDefault="001F6ACD" w:rsidP="00883583">
      <w:pPr>
        <w:sectPr w:rsidR="00883583">
          <w:pgSz w:w="12240" w:h="15840" w:code="1"/>
          <w:pgMar w:top="1440" w:right="1440" w:bottom="1440" w:left="1440" w:header="720" w:footer="720" w:gutter="0"/>
          <w:pgNumType w:fmt="lowerRoman"/>
          <w:cols w:space="720"/>
        </w:sectPr>
      </w:pPr>
      <w:r>
        <w:fldChar w:fldCharType="end"/>
      </w:r>
    </w:p>
    <w:p w:rsidR="00883583" w:rsidRDefault="00883583" w:rsidP="00883583">
      <w:pPr>
        <w:pStyle w:val="Heading1"/>
      </w:pPr>
      <w:bookmarkStart w:id="16" w:name="_Toc360433681"/>
      <w:bookmarkStart w:id="17" w:name="_Toc374866354"/>
      <w:bookmarkStart w:id="18" w:name="_Toc375126852"/>
      <w:bookmarkStart w:id="19" w:name="_Toc375126886"/>
      <w:bookmarkStart w:id="20" w:name="_Toc375126911"/>
      <w:bookmarkStart w:id="21" w:name="_Toc377373037"/>
      <w:bookmarkStart w:id="22" w:name="_Toc378468794"/>
      <w:bookmarkStart w:id="23" w:name="_Toc381264534"/>
      <w:bookmarkStart w:id="24" w:name="_Toc261424010"/>
      <w:r>
        <w:lastRenderedPageBreak/>
        <w:t>Requirements</w:t>
      </w:r>
      <w:bookmarkEnd w:id="24"/>
    </w:p>
    <w:p w:rsidR="00883583" w:rsidRDefault="00883583" w:rsidP="00883583">
      <w:pPr>
        <w:pStyle w:val="Heading2"/>
      </w:pPr>
      <w:bookmarkStart w:id="25" w:name="_Toc261424011"/>
      <w:r>
        <w:t>Overview/Purpose</w:t>
      </w:r>
      <w:bookmarkEnd w:id="10"/>
      <w:bookmarkEnd w:id="11"/>
      <w:bookmarkEnd w:id="12"/>
      <w:bookmarkEnd w:id="13"/>
      <w:bookmarkEnd w:id="14"/>
      <w:bookmarkEnd w:id="16"/>
      <w:bookmarkEnd w:id="17"/>
      <w:bookmarkEnd w:id="18"/>
      <w:bookmarkEnd w:id="19"/>
      <w:bookmarkEnd w:id="20"/>
      <w:bookmarkEnd w:id="21"/>
      <w:bookmarkEnd w:id="22"/>
      <w:bookmarkEnd w:id="23"/>
      <w:bookmarkEnd w:id="25"/>
    </w:p>
    <w:p w:rsidR="00883583" w:rsidRDefault="00883583" w:rsidP="00883583">
      <w:pPr>
        <w:pStyle w:val="BodyText"/>
      </w:pPr>
      <w:r w:rsidRPr="00CC4736">
        <w:t xml:space="preserve">An analysis of Waits indicates where </w:t>
      </w:r>
      <w:r w:rsidRPr="004C143F">
        <w:t>SQL Server</w:t>
      </w:r>
      <w:r w:rsidRPr="00CC4736">
        <w:t xml:space="preserve"> is </w:t>
      </w:r>
      <w:r w:rsidRPr="00C14A5E">
        <w:t>spend</w:t>
      </w:r>
      <w:r w:rsidRPr="00CC4736">
        <w:t xml:space="preserve">ing </w:t>
      </w:r>
      <w:r>
        <w:t>lot</w:t>
      </w:r>
      <w:r w:rsidRPr="00CC4736">
        <w:t>s of time waiting.</w:t>
      </w:r>
      <w:r>
        <w:t xml:space="preserve">  By correlating the areas of the server that are waiting with other statistics it is possible to help narrow down possible causes of the waits.  For instance, lots of time waiting on disk resources could indicate that you have a disk problem.  </w:t>
      </w:r>
    </w:p>
    <w:p w:rsidR="00883583" w:rsidRDefault="00883583" w:rsidP="00883583">
      <w:pPr>
        <w:pStyle w:val="BodyText"/>
      </w:pPr>
      <w:r>
        <w:t xml:space="preserve">Competitive SQL Server monitoring products have the ability to monitor SQL Server wait statistics.  </w:t>
      </w:r>
    </w:p>
    <w:p w:rsidR="00883583" w:rsidRDefault="00883583" w:rsidP="00883583">
      <w:pPr>
        <w:pStyle w:val="Heading3"/>
      </w:pPr>
      <w:bookmarkStart w:id="26" w:name="_Toc261424012"/>
      <w:r>
        <w:t>Related Customer Requests</w:t>
      </w:r>
      <w:bookmarkEnd w:id="26"/>
    </w:p>
    <w:p w:rsidR="00883583" w:rsidRPr="007852F6" w:rsidRDefault="00883583" w:rsidP="00883583">
      <w:pPr>
        <w:pStyle w:val="BodyText"/>
      </w:pPr>
      <w:r>
        <w:t>Unable to find a PR for the request but I have a pre-sale request for a customer currently using Symantec I3 to add similar functionality to SQLdm.</w:t>
      </w:r>
    </w:p>
    <w:p w:rsidR="00883583" w:rsidRDefault="00883583" w:rsidP="00883583">
      <w:pPr>
        <w:pStyle w:val="Heading2"/>
      </w:pPr>
      <w:bookmarkStart w:id="27" w:name="_Toc261424013"/>
      <w:r>
        <w:t>Target Users</w:t>
      </w:r>
      <w:bookmarkEnd w:id="27"/>
    </w:p>
    <w:p w:rsidR="00883583" w:rsidRPr="007852F6" w:rsidRDefault="00883583" w:rsidP="00883583">
      <w:pPr>
        <w:pStyle w:val="BodyText"/>
      </w:pPr>
      <w:r>
        <w:t>This feature will benefit database administrators looking to tune their SQL Servers by reducing the time the server has to sit idle waiting for resources.</w:t>
      </w:r>
    </w:p>
    <w:p w:rsidR="00883583" w:rsidRDefault="00883583" w:rsidP="00883583">
      <w:pPr>
        <w:pStyle w:val="Heading2"/>
      </w:pPr>
      <w:bookmarkStart w:id="28" w:name="_Toc261424014"/>
      <w:r>
        <w:t>Feature/Function Market Requirements</w:t>
      </w:r>
      <w:bookmarkEnd w:id="28"/>
    </w:p>
    <w:p w:rsidR="00883583" w:rsidRDefault="00883583" w:rsidP="00883583">
      <w:pPr>
        <w:pStyle w:val="Heading3"/>
      </w:pPr>
      <w:bookmarkStart w:id="29" w:name="_Toc360430711"/>
      <w:bookmarkStart w:id="30" w:name="_Toc360430803"/>
      <w:bookmarkStart w:id="31" w:name="_Toc360431059"/>
      <w:bookmarkStart w:id="32" w:name="_Toc360431524"/>
      <w:bookmarkStart w:id="33" w:name="_Toc360431936"/>
      <w:bookmarkStart w:id="34" w:name="_Toc360433708"/>
      <w:bookmarkStart w:id="35" w:name="_Toc374866370"/>
      <w:bookmarkStart w:id="36" w:name="_Toc375126875"/>
      <w:bookmarkStart w:id="37" w:name="_Toc375126906"/>
      <w:bookmarkStart w:id="38" w:name="_Toc375126931"/>
      <w:bookmarkStart w:id="39" w:name="_Toc377373072"/>
      <w:bookmarkStart w:id="40" w:name="_Toc378468807"/>
      <w:bookmarkStart w:id="41" w:name="_Toc381264547"/>
      <w:bookmarkStart w:id="42" w:name="_Toc261424015"/>
      <w:commentRangeStart w:id="43"/>
      <w:commentRangeStart w:id="44"/>
      <w:commentRangeStart w:id="45"/>
      <w:commentRangeStart w:id="46"/>
      <w:commentRangeStart w:id="47"/>
      <w:r>
        <w:t>Required Functions</w:t>
      </w:r>
      <w:commentRangeEnd w:id="43"/>
      <w:r>
        <w:rPr>
          <w:rStyle w:val="CommentReference"/>
          <w:rFonts w:ascii="Times New Roman" w:hAnsi="Times New Roman"/>
          <w:b w:val="0"/>
          <w:i w:val="0"/>
        </w:rPr>
        <w:commentReference w:id="43"/>
      </w:r>
      <w:commentRangeEnd w:id="44"/>
      <w:commentRangeEnd w:id="45"/>
      <w:commentRangeEnd w:id="46"/>
      <w:r>
        <w:rPr>
          <w:rStyle w:val="CommentReference"/>
          <w:rFonts w:ascii="Times New Roman" w:hAnsi="Times New Roman"/>
          <w:b w:val="0"/>
          <w:i w:val="0"/>
        </w:rPr>
        <w:commentReference w:id="44"/>
      </w:r>
      <w:r>
        <w:rPr>
          <w:rStyle w:val="CommentReference"/>
          <w:rFonts w:ascii="Times New Roman" w:hAnsi="Times New Roman"/>
          <w:b w:val="0"/>
          <w:i w:val="0"/>
        </w:rPr>
        <w:commentReference w:id="45"/>
      </w:r>
      <w:r>
        <w:rPr>
          <w:rStyle w:val="CommentReference"/>
          <w:rFonts w:ascii="Times New Roman" w:hAnsi="Times New Roman"/>
          <w:b w:val="0"/>
          <w:i w:val="0"/>
        </w:rPr>
        <w:commentReference w:id="46"/>
      </w:r>
      <w:commentRangeEnd w:id="47"/>
      <w:r w:rsidR="00FB2199">
        <w:rPr>
          <w:rStyle w:val="CommentReference"/>
          <w:rFonts w:ascii="Times New Roman" w:hAnsi="Times New Roman"/>
          <w:b w:val="0"/>
          <w:i w:val="0"/>
        </w:rPr>
        <w:commentReference w:id="47"/>
      </w:r>
      <w:bookmarkEnd w:id="42"/>
    </w:p>
    <w:p w:rsidR="00883583" w:rsidRDefault="00883583" w:rsidP="00883583">
      <w:pPr>
        <w:pStyle w:val="BodyText"/>
      </w:pPr>
      <w:r>
        <w:t xml:space="preserve">Users should be able to view the data in real-time or historical mode. </w:t>
      </w:r>
    </w:p>
    <w:p w:rsidR="00883583" w:rsidRDefault="00883583" w:rsidP="00883583">
      <w:pPr>
        <w:pStyle w:val="BodyText"/>
      </w:pPr>
      <w:r>
        <w:t>Users should be able to view waits by resource, signal or total wait time.</w:t>
      </w:r>
    </w:p>
    <w:p w:rsidR="00883583" w:rsidRDefault="00883583" w:rsidP="00883583">
      <w:pPr>
        <w:pStyle w:val="BodyText"/>
      </w:pPr>
      <w:r>
        <w:t>Users should be able to view wait statistics summed over a period of time by category.</w:t>
      </w:r>
    </w:p>
    <w:p w:rsidR="00883583" w:rsidRDefault="00883583" w:rsidP="00883583">
      <w:pPr>
        <w:pStyle w:val="BodyText"/>
        <w:rPr>
          <w:ins w:id="48" w:author="Vicky Harp" w:date="2010-03-19T11:25:00Z"/>
        </w:rPr>
      </w:pPr>
      <w:r>
        <w:t>Users should be able to view detailed waits for a given category.</w:t>
      </w:r>
    </w:p>
    <w:p w:rsidR="001D57F7" w:rsidRDefault="001D57F7" w:rsidP="00883583">
      <w:pPr>
        <w:pStyle w:val="BodyText"/>
        <w:rPr>
          <w:ins w:id="49" w:author="Vicky Harp" w:date="2010-03-19T11:49:00Z"/>
        </w:rPr>
      </w:pPr>
      <w:ins w:id="50" w:author="Vicky Harp" w:date="2010-03-19T11:25:00Z">
        <w:r>
          <w:t>Users should be able to view detailed and categorized wait statistics using the history browser</w:t>
        </w:r>
      </w:ins>
    </w:p>
    <w:p w:rsidR="00FB2199" w:rsidRDefault="00FB2199" w:rsidP="00883583">
      <w:pPr>
        <w:pStyle w:val="BodyText"/>
      </w:pPr>
      <w:ins w:id="51" w:author="Vicky Harp" w:date="2010-03-19T11:49:00Z">
        <w:r>
          <w:t>Users should be able toe view the definition of a wait type within the view</w:t>
        </w:r>
      </w:ins>
    </w:p>
    <w:p w:rsidR="00883583" w:rsidDel="001D57F7" w:rsidRDefault="00883583" w:rsidP="00883583">
      <w:pPr>
        <w:pStyle w:val="BodyText"/>
        <w:rPr>
          <w:del w:id="52" w:author="Vicky Harp" w:date="2010-03-19T11:25:00Z"/>
        </w:rPr>
      </w:pPr>
      <w:del w:id="53" w:author="Vicky Harp" w:date="2010-03-19T11:25:00Z">
        <w:r w:rsidDel="001D57F7">
          <w:delText>Users should be able to correlate summarized wait statistics with other metrics we collect (cpu, disk metrics…).</w:delText>
        </w:r>
      </w:del>
    </w:p>
    <w:p w:rsidR="00883583" w:rsidRPr="00263A5A" w:rsidRDefault="00883583" w:rsidP="00883583">
      <w:pPr>
        <w:pStyle w:val="BodyText"/>
        <w:rPr>
          <w:strike/>
        </w:rPr>
      </w:pPr>
      <w:r w:rsidRPr="00263A5A">
        <w:rPr>
          <w:strike/>
        </w:rPr>
        <w:t>Users should be able to visualize how sessions are moving between the statuses of Running/Runnable/Waiting.</w:t>
      </w:r>
      <w:bookmarkEnd w:id="29"/>
      <w:bookmarkEnd w:id="30"/>
      <w:bookmarkEnd w:id="31"/>
      <w:bookmarkEnd w:id="32"/>
      <w:bookmarkEnd w:id="33"/>
      <w:bookmarkEnd w:id="34"/>
      <w:bookmarkEnd w:id="35"/>
      <w:bookmarkEnd w:id="36"/>
      <w:bookmarkEnd w:id="37"/>
      <w:bookmarkEnd w:id="38"/>
      <w:bookmarkEnd w:id="39"/>
      <w:bookmarkEnd w:id="40"/>
      <w:bookmarkEnd w:id="41"/>
    </w:p>
    <w:p w:rsidR="00883583" w:rsidRDefault="00883583" w:rsidP="00883583">
      <w:pPr>
        <w:pStyle w:val="Heading2"/>
      </w:pPr>
      <w:bookmarkStart w:id="54" w:name="_Toc378468801"/>
      <w:bookmarkStart w:id="55" w:name="_Toc381264541"/>
      <w:bookmarkStart w:id="56" w:name="_Toc360430704"/>
      <w:bookmarkStart w:id="57" w:name="_Toc360430796"/>
      <w:bookmarkStart w:id="58" w:name="_Toc360431052"/>
      <w:bookmarkStart w:id="59" w:name="_Toc360431516"/>
      <w:bookmarkStart w:id="60" w:name="_Toc360431928"/>
      <w:bookmarkStart w:id="61" w:name="_Toc360433700"/>
      <w:bookmarkStart w:id="62" w:name="_Toc374866368"/>
      <w:bookmarkStart w:id="63" w:name="_Toc375126866"/>
      <w:bookmarkStart w:id="64" w:name="_Toc375126897"/>
      <w:bookmarkStart w:id="65" w:name="_Toc375126922"/>
      <w:bookmarkStart w:id="66" w:name="_Toc377373058"/>
      <w:bookmarkStart w:id="67" w:name="_Toc261424016"/>
      <w:r>
        <w:t>FAQ</w:t>
      </w:r>
      <w:bookmarkEnd w:id="67"/>
    </w:p>
    <w:p w:rsidR="00883583" w:rsidRPr="00AC10EB" w:rsidRDefault="00883583" w:rsidP="00883583">
      <w:pPr>
        <w:pStyle w:val="BodyText"/>
      </w:pPr>
      <w:r>
        <w:t>None.</w:t>
      </w:r>
    </w:p>
    <w:p w:rsidR="00883583" w:rsidRDefault="00883583" w:rsidP="00883583">
      <w:pPr>
        <w:pStyle w:val="Heading2"/>
      </w:pPr>
      <w:bookmarkStart w:id="68" w:name="_Toc261424017"/>
      <w:r>
        <w:t>Open Issues</w:t>
      </w:r>
      <w:bookmarkEnd w:id="68"/>
    </w:p>
    <w:p w:rsidR="00263A5A" w:rsidRPr="009670DE" w:rsidRDefault="00883583" w:rsidP="00883583">
      <w:pPr>
        <w:pStyle w:val="BodyText"/>
      </w:pPr>
      <w:r>
        <w:t>Are we going to add a pie chart as suggested in comment TM6?  If so where does it go and how to you choose to see it</w:t>
      </w:r>
      <w:r w:rsidR="00263A5A">
        <w:t>?  Answer:  There will either be a dropdown or a tab that will change the top chart to a pie.</w:t>
      </w:r>
    </w:p>
    <w:p w:rsidR="00883583" w:rsidRDefault="00883583" w:rsidP="00883583">
      <w:pPr>
        <w:pStyle w:val="Heading1"/>
      </w:pPr>
      <w:bookmarkStart w:id="69" w:name="_Toc261424018"/>
      <w:r>
        <w:lastRenderedPageBreak/>
        <w:t>Functional Design</w:t>
      </w:r>
      <w:bookmarkEnd w:id="69"/>
    </w:p>
    <w:p w:rsidR="00883583" w:rsidRDefault="00883583" w:rsidP="00883583">
      <w:pPr>
        <w:pStyle w:val="Heading2"/>
      </w:pPr>
      <w:bookmarkStart w:id="70" w:name="_Toc261424019"/>
      <w:r>
        <w:t>User Interfaces</w:t>
      </w:r>
      <w:bookmarkEnd w:id="70"/>
    </w:p>
    <w:p w:rsidR="00883583" w:rsidRDefault="00883583" w:rsidP="00883583">
      <w:pPr>
        <w:pStyle w:val="BodyText"/>
      </w:pPr>
    </w:p>
    <w:p w:rsidR="00883583" w:rsidRDefault="001F6ACD" w:rsidP="00883583">
      <w:pPr>
        <w:pStyle w:val="BodyText"/>
      </w:pPr>
      <w:r>
        <w:rPr>
          <w:noProof/>
        </w:rPr>
        <w:pict>
          <v:shapetype id="_x0000_t202" coordsize="21600,21600" o:spt="202" path="m,l,21600r21600,l21600,xe">
            <v:stroke joinstyle="miter"/>
            <v:path gradientshapeok="t" o:connecttype="rect"/>
          </v:shapetype>
          <v:shape id="_x0000_s1032" type="#_x0000_t202" style="position:absolute;margin-left:99.85pt;margin-top:181.6pt;width:364.2pt;height:78.65pt;z-index:251659264">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47"/>
                    <w:gridCol w:w="1972"/>
                    <w:gridCol w:w="1746"/>
                    <w:gridCol w:w="1747"/>
                  </w:tblGrid>
                  <w:tr w:rsidR="001D57F7" w:rsidTr="00426817">
                    <w:trPr>
                      <w:ins w:id="71" w:author="Vicky Harp" w:date="2010-03-19T11:30:00Z"/>
                    </w:trPr>
                    <w:tc>
                      <w:tcPr>
                        <w:tcW w:w="1749" w:type="dxa"/>
                        <w:shd w:val="clear" w:color="auto" w:fill="FFFFFF"/>
                      </w:tcPr>
                      <w:p w:rsidR="001D57F7" w:rsidRDefault="001D57F7">
                        <w:pPr>
                          <w:rPr>
                            <w:ins w:id="72" w:author="Vicky Harp" w:date="2010-03-19T11:30:00Z"/>
                          </w:rPr>
                        </w:pPr>
                        <w:ins w:id="73" w:author="Vicky Harp" w:date="2010-03-19T11:30:00Z">
                          <w:r>
                            <w:t>Category</w:t>
                          </w:r>
                        </w:ins>
                      </w:p>
                    </w:tc>
                    <w:tc>
                      <w:tcPr>
                        <w:tcW w:w="1749" w:type="dxa"/>
                        <w:shd w:val="clear" w:color="auto" w:fill="FFFFFF"/>
                      </w:tcPr>
                      <w:p w:rsidR="001D57F7" w:rsidRDefault="001D57F7">
                        <w:pPr>
                          <w:rPr>
                            <w:ins w:id="74" w:author="Vicky Harp" w:date="2010-03-19T11:30:00Z"/>
                          </w:rPr>
                        </w:pPr>
                        <w:ins w:id="75" w:author="Vicky Harp" w:date="2010-03-19T11:30:00Z">
                          <w:r>
                            <w:t>Wait</w:t>
                          </w:r>
                        </w:ins>
                      </w:p>
                    </w:tc>
                    <w:tc>
                      <w:tcPr>
                        <w:tcW w:w="1749" w:type="dxa"/>
                        <w:shd w:val="clear" w:color="auto" w:fill="FFFFFF"/>
                      </w:tcPr>
                      <w:p w:rsidR="001D57F7" w:rsidRDefault="001D57F7">
                        <w:pPr>
                          <w:rPr>
                            <w:ins w:id="76" w:author="Vicky Harp" w:date="2010-03-19T11:30:00Z"/>
                          </w:rPr>
                        </w:pPr>
                        <w:ins w:id="77" w:author="Vicky Harp" w:date="2010-03-19T11:30:00Z">
                          <w:r>
                            <w:t xml:space="preserve">Wait Time in </w:t>
                          </w:r>
                        </w:ins>
                        <w:ins w:id="78" w:author="Vicky Harp" w:date="2010-03-19T11:32:00Z">
                          <w:r>
                            <w:t>Secs</w:t>
                          </w:r>
                        </w:ins>
                      </w:p>
                    </w:tc>
                    <w:tc>
                      <w:tcPr>
                        <w:tcW w:w="1749" w:type="dxa"/>
                        <w:shd w:val="clear" w:color="auto" w:fill="FFFFFF"/>
                      </w:tcPr>
                      <w:p w:rsidR="001D57F7" w:rsidRDefault="001D57F7">
                        <w:pPr>
                          <w:rPr>
                            <w:ins w:id="79" w:author="Vicky Harp" w:date="2010-03-19T11:30:00Z"/>
                          </w:rPr>
                        </w:pPr>
                        <w:ins w:id="80" w:author="Vicky Harp" w:date="2010-03-19T11:30:00Z">
                          <w:r>
                            <w:t>Definition</w:t>
                          </w:r>
                        </w:ins>
                      </w:p>
                    </w:tc>
                  </w:tr>
                  <w:tr w:rsidR="001D57F7" w:rsidTr="00426817">
                    <w:trPr>
                      <w:ins w:id="81" w:author="Vicky Harp" w:date="2010-03-19T11:30:00Z"/>
                    </w:trPr>
                    <w:tc>
                      <w:tcPr>
                        <w:tcW w:w="1749" w:type="dxa"/>
                        <w:shd w:val="clear" w:color="auto" w:fill="FFFFFF"/>
                      </w:tcPr>
                      <w:p w:rsidR="001D57F7" w:rsidRDefault="001D57F7">
                        <w:pPr>
                          <w:rPr>
                            <w:ins w:id="82" w:author="Vicky Harp" w:date="2010-03-19T11:30:00Z"/>
                          </w:rPr>
                        </w:pPr>
                        <w:ins w:id="83" w:author="Vicky Harp" w:date="2010-03-19T11:30:00Z">
                          <w:r>
                            <w:t>IO</w:t>
                          </w:r>
                        </w:ins>
                      </w:p>
                    </w:tc>
                    <w:tc>
                      <w:tcPr>
                        <w:tcW w:w="1749" w:type="dxa"/>
                        <w:shd w:val="clear" w:color="auto" w:fill="FFFFFF"/>
                      </w:tcPr>
                      <w:p w:rsidR="001D57F7" w:rsidRDefault="001D57F7">
                        <w:pPr>
                          <w:rPr>
                            <w:ins w:id="84" w:author="Vicky Harp" w:date="2010-03-19T11:30:00Z"/>
                          </w:rPr>
                        </w:pPr>
                        <w:ins w:id="85" w:author="Vicky Harp" w:date="2010-03-19T11:32:00Z">
                          <w:r w:rsidRPr="001D57F7">
                            <w:t>PAGEIOLATCH_SH</w:t>
                          </w:r>
                        </w:ins>
                      </w:p>
                    </w:tc>
                    <w:tc>
                      <w:tcPr>
                        <w:tcW w:w="1749" w:type="dxa"/>
                        <w:shd w:val="clear" w:color="auto" w:fill="FFFFFF"/>
                      </w:tcPr>
                      <w:p w:rsidR="001D57F7" w:rsidRDefault="001D57F7">
                        <w:pPr>
                          <w:rPr>
                            <w:ins w:id="86" w:author="Vicky Harp" w:date="2010-03-19T11:30:00Z"/>
                          </w:rPr>
                        </w:pPr>
                        <w:ins w:id="87" w:author="Vicky Harp" w:date="2010-03-19T11:32:00Z">
                          <w:r>
                            <w:t>627.2</w:t>
                          </w:r>
                        </w:ins>
                      </w:p>
                    </w:tc>
                    <w:tc>
                      <w:tcPr>
                        <w:tcW w:w="1749" w:type="dxa"/>
                        <w:shd w:val="clear" w:color="auto" w:fill="FFFFFF"/>
                      </w:tcPr>
                      <w:p w:rsidR="001D57F7" w:rsidRDefault="001D57F7">
                        <w:pPr>
                          <w:rPr>
                            <w:ins w:id="88" w:author="Vicky Harp" w:date="2010-03-19T11:30:00Z"/>
                          </w:rPr>
                        </w:pPr>
                        <w:ins w:id="89" w:author="Vicky Harp" w:date="2010-03-19T11:32:00Z">
                          <w:r>
                            <w:t>This is a wait…</w:t>
                          </w:r>
                        </w:ins>
                      </w:p>
                    </w:tc>
                  </w:tr>
                  <w:tr w:rsidR="001D57F7" w:rsidTr="00426817">
                    <w:trPr>
                      <w:ins w:id="90" w:author="Vicky Harp" w:date="2010-03-19T11:32:00Z"/>
                    </w:trPr>
                    <w:tc>
                      <w:tcPr>
                        <w:tcW w:w="1749" w:type="dxa"/>
                        <w:shd w:val="clear" w:color="auto" w:fill="FFFFFF"/>
                      </w:tcPr>
                      <w:p w:rsidR="001D57F7" w:rsidRDefault="001D57F7">
                        <w:pPr>
                          <w:rPr>
                            <w:ins w:id="91" w:author="Vicky Harp" w:date="2010-03-19T11:32:00Z"/>
                          </w:rPr>
                        </w:pPr>
                        <w:ins w:id="92" w:author="Vicky Harp" w:date="2010-03-19T11:33:00Z">
                          <w:r>
                            <w:t>Locks</w:t>
                          </w:r>
                        </w:ins>
                      </w:p>
                    </w:tc>
                    <w:tc>
                      <w:tcPr>
                        <w:tcW w:w="1749" w:type="dxa"/>
                        <w:shd w:val="clear" w:color="auto" w:fill="FFFFFF"/>
                      </w:tcPr>
                      <w:p w:rsidR="001D57F7" w:rsidRPr="001D57F7" w:rsidRDefault="001D57F7">
                        <w:pPr>
                          <w:rPr>
                            <w:ins w:id="93" w:author="Vicky Harp" w:date="2010-03-19T11:32:00Z"/>
                          </w:rPr>
                        </w:pPr>
                        <w:ins w:id="94" w:author="Vicky Harp" w:date="2010-03-19T11:33:00Z">
                          <w:r w:rsidRPr="001D57F7">
                            <w:t>LCK_M_X</w:t>
                          </w:r>
                        </w:ins>
                      </w:p>
                    </w:tc>
                    <w:tc>
                      <w:tcPr>
                        <w:tcW w:w="1749" w:type="dxa"/>
                        <w:shd w:val="clear" w:color="auto" w:fill="FFFFFF"/>
                      </w:tcPr>
                      <w:p w:rsidR="001D57F7" w:rsidRDefault="001D57F7">
                        <w:pPr>
                          <w:rPr>
                            <w:ins w:id="95" w:author="Vicky Harp" w:date="2010-03-19T11:32:00Z"/>
                          </w:rPr>
                        </w:pPr>
                        <w:ins w:id="96" w:author="Vicky Harp" w:date="2010-03-19T11:33:00Z">
                          <w:r>
                            <w:t>28842.2</w:t>
                          </w:r>
                        </w:ins>
                      </w:p>
                    </w:tc>
                    <w:tc>
                      <w:tcPr>
                        <w:tcW w:w="1749" w:type="dxa"/>
                        <w:shd w:val="clear" w:color="auto" w:fill="FFFFFF"/>
                      </w:tcPr>
                      <w:p w:rsidR="001D57F7" w:rsidRDefault="001D57F7">
                        <w:pPr>
                          <w:rPr>
                            <w:ins w:id="97" w:author="Vicky Harp" w:date="2010-03-19T11:32:00Z"/>
                          </w:rPr>
                        </w:pPr>
                        <w:ins w:id="98" w:author="Vicky Harp" w:date="2010-03-19T11:33:00Z">
                          <w:r>
                            <w:t>This is a wait…</w:t>
                          </w:r>
                        </w:ins>
                      </w:p>
                    </w:tc>
                  </w:tr>
                </w:tbl>
                <w:p w:rsidR="001D57F7" w:rsidRDefault="001D57F7"/>
              </w:txbxContent>
            </v:textbox>
          </v:shape>
        </w:pict>
      </w:r>
      <w:r>
        <w:rPr>
          <w:noProof/>
        </w:rPr>
        <w:pict>
          <v:rect id="_x0000_s1031" style="position:absolute;margin-left:99.85pt;margin-top:176.75pt;width:364.2pt;height:92.6pt;z-index:251658240"/>
        </w:pict>
      </w:r>
      <w:commentRangeStart w:id="99"/>
      <w:commentRangeStart w:id="100"/>
      <w:commentRangeStart w:id="101"/>
      <w:r>
        <w:pict>
          <v:shape id="_x0000_i1026" type="#_x0000_t75" style="width:467.7pt;height:281.95pt">
            <v:imagedata r:id="rId15" o:title="Waitstats"/>
          </v:shape>
        </w:pict>
      </w:r>
      <w:commentRangeEnd w:id="99"/>
      <w:commentRangeEnd w:id="100"/>
      <w:commentRangeEnd w:id="101"/>
      <w:r w:rsidR="00FB2199">
        <w:rPr>
          <w:rStyle w:val="CommentReference"/>
        </w:rPr>
        <w:commentReference w:id="99"/>
      </w:r>
      <w:r w:rsidR="00883583">
        <w:rPr>
          <w:rStyle w:val="CommentReference"/>
        </w:rPr>
        <w:commentReference w:id="100"/>
      </w:r>
      <w:r w:rsidR="00883583">
        <w:rPr>
          <w:rStyle w:val="CommentReference"/>
        </w:rPr>
        <w:commentReference w:id="101"/>
      </w:r>
    </w:p>
    <w:p w:rsidR="00883583" w:rsidRDefault="00883583" w:rsidP="00883583">
      <w:pPr>
        <w:pStyle w:val="BodyText"/>
        <w:spacing w:after="0"/>
      </w:pPr>
    </w:p>
    <w:p w:rsidR="00883583" w:rsidRDefault="00883583" w:rsidP="00883583">
      <w:pPr>
        <w:pStyle w:val="BodyText"/>
        <w:spacing w:after="0"/>
      </w:pPr>
      <w:r>
        <w:t>This view will be available in both real time and history browser modes.</w:t>
      </w:r>
    </w:p>
    <w:p w:rsidR="00883583" w:rsidRDefault="00883583" w:rsidP="00883583">
      <w:pPr>
        <w:pStyle w:val="BodyText"/>
        <w:spacing w:after="0"/>
      </w:pPr>
    </w:p>
    <w:p w:rsidR="00883583" w:rsidRDefault="00883583" w:rsidP="00883583">
      <w:pPr>
        <w:pStyle w:val="BodyText"/>
        <w:spacing w:after="0"/>
        <w:rPr>
          <w:ins w:id="102" w:author="Vicky Harp" w:date="2010-03-19T11:41:00Z"/>
        </w:rPr>
      </w:pPr>
      <w:r>
        <w:t>The modes for the top chart will be selectable in the bar directly above the top chart.  There will 2 drop downs available.  The first will allow you to select either all categories or detailed waits for a single category.  If we decide to include a pie chart then there will need to be an additional option to allow for that option.  The second drop down will allow you to select which component of the wait – resource, signal or total wait time.</w:t>
      </w:r>
    </w:p>
    <w:p w:rsidR="00165F7E" w:rsidRDefault="00165F7E" w:rsidP="00883583">
      <w:pPr>
        <w:pStyle w:val="BodyText"/>
        <w:spacing w:after="0"/>
        <w:rPr>
          <w:ins w:id="103" w:author="Vicky Harp" w:date="2010-03-19T11:41:00Z"/>
        </w:rPr>
      </w:pPr>
    </w:p>
    <w:p w:rsidR="00165F7E" w:rsidRDefault="00165F7E" w:rsidP="00883583">
      <w:pPr>
        <w:pStyle w:val="BodyText"/>
        <w:spacing w:after="0"/>
      </w:pPr>
      <w:ins w:id="104" w:author="Vicky Harp" w:date="2010-03-19T11:41:00Z">
        <w:r>
          <w:t xml:space="preserve">The bottom portion of the view will display a grid of detailed </w:t>
        </w:r>
      </w:ins>
      <w:ins w:id="105" w:author="Vicky Harp" w:date="2010-03-19T11:42:00Z">
        <w:r>
          <w:t>wait</w:t>
        </w:r>
      </w:ins>
      <w:ins w:id="106" w:author="Vicky Harp" w:date="2010-03-19T11:41:00Z">
        <w:r>
          <w:t xml:space="preserve"> statistics which will include the </w:t>
        </w:r>
      </w:ins>
      <w:ins w:id="107" w:author="Vicky Harp" w:date="2010-03-19T11:44:00Z">
        <w:r w:rsidR="0056467D">
          <w:t>wait</w:t>
        </w:r>
      </w:ins>
      <w:ins w:id="108" w:author="Vicky Harp" w:date="2010-03-19T11:41:00Z">
        <w:r>
          <w:t xml:space="preserve"> category and </w:t>
        </w:r>
      </w:ins>
      <w:ins w:id="109" w:author="Vicky Harp" w:date="2010-03-19T11:42:00Z">
        <w:r>
          <w:t>wait</w:t>
        </w:r>
      </w:ins>
      <w:ins w:id="110" w:author="Vicky Harp" w:date="2010-03-19T11:41:00Z">
        <w:r>
          <w:t xml:space="preserve"> definition.  Both the definition and the category will be stored in the repository for ease of modifying these if they turn out to be incorrect.</w:t>
        </w:r>
      </w:ins>
    </w:p>
    <w:p w:rsidR="00883583" w:rsidRDefault="00883583" w:rsidP="00883583">
      <w:pPr>
        <w:pStyle w:val="BodyText"/>
        <w:spacing w:after="0"/>
      </w:pPr>
    </w:p>
    <w:p w:rsidR="00883583" w:rsidDel="00165F7E" w:rsidRDefault="00883583" w:rsidP="00883583">
      <w:pPr>
        <w:pStyle w:val="BodyText"/>
        <w:rPr>
          <w:del w:id="111" w:author="Vicky Harp" w:date="2010-03-19T11:34:00Z"/>
        </w:rPr>
      </w:pPr>
      <w:del w:id="112" w:author="Vicky Harp" w:date="2010-03-19T11:34:00Z">
        <w:r w:rsidDel="00165F7E">
          <w:delText>The tabs between the charts to allow the user to select between viewing metrics or viewing the task queues.  On the metrics tab there will be a chart and a grid.  The left column will contain a checkbox to allow the user to select which items to add to the graph directly above the grid.</w:delText>
        </w:r>
      </w:del>
    </w:p>
    <w:p w:rsidR="00883583" w:rsidDel="00165F7E" w:rsidRDefault="00883583" w:rsidP="00883583">
      <w:pPr>
        <w:pStyle w:val="BodyText"/>
        <w:rPr>
          <w:del w:id="113" w:author="Vicky Harp" w:date="2010-03-19T11:34:00Z"/>
        </w:rPr>
      </w:pPr>
      <w:del w:id="114" w:author="Vicky Harp" w:date="2010-03-19T11:34:00Z">
        <w:r w:rsidDel="00165F7E">
          <w:delText>Metrics to show in the detail grid (available to be charted)</w:delText>
        </w:r>
      </w:del>
    </w:p>
    <w:p w:rsidR="00883583" w:rsidDel="00165F7E" w:rsidRDefault="00883583" w:rsidP="00883583">
      <w:pPr>
        <w:pStyle w:val="BodyText"/>
        <w:spacing w:after="0"/>
        <w:rPr>
          <w:del w:id="115" w:author="Vicky Harp" w:date="2010-03-19T11:34:00Z"/>
        </w:rPr>
        <w:sectPr w:rsidR="00883583" w:rsidDel="00165F7E" w:rsidSect="00A166AF">
          <w:pgSz w:w="12240" w:h="15840"/>
          <w:pgMar w:top="1440" w:right="1440" w:bottom="1440" w:left="1440" w:header="720" w:footer="720" w:gutter="0"/>
          <w:pgNumType w:start="1"/>
          <w:cols w:space="720"/>
        </w:sectPr>
      </w:pPr>
    </w:p>
    <w:p w:rsidR="00883583" w:rsidDel="00165F7E" w:rsidRDefault="00883583" w:rsidP="00883583">
      <w:pPr>
        <w:pStyle w:val="BodyText"/>
        <w:spacing w:after="0"/>
        <w:rPr>
          <w:del w:id="116" w:author="Vicky Harp" w:date="2010-03-19T11:34:00Z"/>
        </w:rPr>
      </w:pPr>
      <w:del w:id="117" w:author="Vicky Harp" w:date="2010-03-19T11:34:00Z">
        <w:r w:rsidDel="00165F7E">
          <w:lastRenderedPageBreak/>
          <w:delText>Server</w:delText>
        </w:r>
      </w:del>
    </w:p>
    <w:p w:rsidR="00883583" w:rsidDel="00165F7E" w:rsidRDefault="00883583" w:rsidP="00883583">
      <w:pPr>
        <w:pStyle w:val="BodyText"/>
        <w:numPr>
          <w:ilvl w:val="0"/>
          <w:numId w:val="10"/>
        </w:numPr>
        <w:spacing w:after="0"/>
        <w:rPr>
          <w:del w:id="118" w:author="Vicky Harp" w:date="2010-03-19T11:34:00Z"/>
        </w:rPr>
      </w:pPr>
      <w:del w:id="119" w:author="Vicky Harp" w:date="2010-03-19T11:34:00Z">
        <w:r w:rsidDel="00165F7E">
          <w:delText>OS Memory Used (Percent)</w:delText>
        </w:r>
      </w:del>
    </w:p>
    <w:p w:rsidR="00883583" w:rsidDel="00165F7E" w:rsidRDefault="00883583" w:rsidP="00883583">
      <w:pPr>
        <w:pStyle w:val="BodyText"/>
        <w:numPr>
          <w:ilvl w:val="0"/>
          <w:numId w:val="10"/>
        </w:numPr>
        <w:spacing w:after="0"/>
        <w:rPr>
          <w:del w:id="120" w:author="Vicky Harp" w:date="2010-03-19T11:34:00Z"/>
        </w:rPr>
      </w:pPr>
      <w:del w:id="121" w:author="Vicky Harp" w:date="2010-03-19T11:34:00Z">
        <w:r w:rsidDel="00165F7E">
          <w:delText>Batches Per Second</w:delText>
        </w:r>
      </w:del>
    </w:p>
    <w:p w:rsidR="00883583" w:rsidDel="00165F7E" w:rsidRDefault="00883583" w:rsidP="00883583">
      <w:pPr>
        <w:pStyle w:val="BodyText"/>
        <w:numPr>
          <w:ilvl w:val="0"/>
          <w:numId w:val="10"/>
        </w:numPr>
        <w:spacing w:after="0"/>
        <w:rPr>
          <w:del w:id="122" w:author="Vicky Harp" w:date="2010-03-19T11:34:00Z"/>
        </w:rPr>
      </w:pPr>
      <w:del w:id="123" w:author="Vicky Harp" w:date="2010-03-19T11:34:00Z">
        <w:r w:rsidDel="00165F7E">
          <w:lastRenderedPageBreak/>
          <w:delText>Blocked Sessions</w:delText>
        </w:r>
      </w:del>
    </w:p>
    <w:p w:rsidR="00883583" w:rsidDel="00165F7E" w:rsidRDefault="00883583" w:rsidP="00883583">
      <w:pPr>
        <w:pStyle w:val="BodyText"/>
        <w:numPr>
          <w:ilvl w:val="0"/>
          <w:numId w:val="10"/>
        </w:numPr>
        <w:spacing w:after="0"/>
        <w:rPr>
          <w:del w:id="124" w:author="Vicky Harp" w:date="2010-03-19T11:34:00Z"/>
        </w:rPr>
      </w:pPr>
      <w:del w:id="125" w:author="Vicky Harp" w:date="2010-03-19T11:34:00Z">
        <w:r w:rsidDel="00165F7E">
          <w:delText>Buffer Cache Hit Ratio</w:delText>
        </w:r>
      </w:del>
    </w:p>
    <w:p w:rsidR="00883583" w:rsidDel="00165F7E" w:rsidRDefault="00883583" w:rsidP="00883583">
      <w:pPr>
        <w:pStyle w:val="BodyText"/>
        <w:numPr>
          <w:ilvl w:val="0"/>
          <w:numId w:val="10"/>
        </w:numPr>
        <w:spacing w:after="0"/>
        <w:rPr>
          <w:del w:id="126" w:author="Vicky Harp" w:date="2010-03-19T11:34:00Z"/>
        </w:rPr>
      </w:pPr>
      <w:del w:id="127" w:author="Vicky Harp" w:date="2010-03-19T11:34:00Z">
        <w:r w:rsidDel="00165F7E">
          <w:delText>Buffer Cache Size</w:delText>
        </w:r>
      </w:del>
    </w:p>
    <w:p w:rsidR="00883583" w:rsidDel="00165F7E" w:rsidRDefault="00883583" w:rsidP="00883583">
      <w:pPr>
        <w:pStyle w:val="BodyText"/>
        <w:numPr>
          <w:ilvl w:val="0"/>
          <w:numId w:val="10"/>
        </w:numPr>
        <w:spacing w:after="0"/>
        <w:rPr>
          <w:del w:id="128" w:author="Vicky Harp" w:date="2010-03-19T11:34:00Z"/>
        </w:rPr>
      </w:pPr>
      <w:del w:id="129" w:author="Vicky Harp" w:date="2010-03-19T11:34:00Z">
        <w:r w:rsidDel="00165F7E">
          <w:lastRenderedPageBreak/>
          <w:delText>Checkpoint Writes Per Second</w:delText>
        </w:r>
      </w:del>
    </w:p>
    <w:p w:rsidR="00883583" w:rsidDel="00165F7E" w:rsidRDefault="00883583" w:rsidP="00883583">
      <w:pPr>
        <w:pStyle w:val="BodyText"/>
        <w:numPr>
          <w:ilvl w:val="0"/>
          <w:numId w:val="10"/>
        </w:numPr>
        <w:spacing w:after="0"/>
        <w:rPr>
          <w:del w:id="130" w:author="Vicky Harp" w:date="2010-03-19T11:34:00Z"/>
        </w:rPr>
      </w:pPr>
      <w:del w:id="131" w:author="Vicky Harp" w:date="2010-03-19T11:34:00Z">
        <w:r w:rsidDel="00165F7E">
          <w:delText>Client Computers</w:delText>
        </w:r>
      </w:del>
    </w:p>
    <w:p w:rsidR="00883583" w:rsidDel="00165F7E" w:rsidRDefault="00883583" w:rsidP="00883583">
      <w:pPr>
        <w:pStyle w:val="BodyText"/>
        <w:numPr>
          <w:ilvl w:val="0"/>
          <w:numId w:val="10"/>
        </w:numPr>
        <w:spacing w:after="0"/>
        <w:rPr>
          <w:del w:id="132" w:author="Vicky Harp" w:date="2010-03-19T11:34:00Z"/>
        </w:rPr>
      </w:pPr>
      <w:del w:id="133" w:author="Vicky Harp" w:date="2010-03-19T11:34:00Z">
        <w:r w:rsidDel="00165F7E">
          <w:delText>SQL CPU Activity</w:delText>
        </w:r>
      </w:del>
    </w:p>
    <w:p w:rsidR="00883583" w:rsidDel="00165F7E" w:rsidRDefault="00883583" w:rsidP="00883583">
      <w:pPr>
        <w:pStyle w:val="BodyText"/>
        <w:numPr>
          <w:ilvl w:val="0"/>
          <w:numId w:val="10"/>
        </w:numPr>
        <w:spacing w:after="0"/>
        <w:rPr>
          <w:del w:id="134" w:author="Vicky Harp" w:date="2010-03-19T11:34:00Z"/>
        </w:rPr>
      </w:pPr>
      <w:del w:id="135" w:author="Vicky Harp" w:date="2010-03-19T11:34:00Z">
        <w:r w:rsidDel="00165F7E">
          <w:delText>Disk Queue Length</w:delText>
        </w:r>
      </w:del>
    </w:p>
    <w:p w:rsidR="00883583" w:rsidDel="00165F7E" w:rsidRDefault="00883583" w:rsidP="00883583">
      <w:pPr>
        <w:pStyle w:val="BodyText"/>
        <w:numPr>
          <w:ilvl w:val="0"/>
          <w:numId w:val="10"/>
        </w:numPr>
        <w:spacing w:after="0"/>
        <w:rPr>
          <w:del w:id="136" w:author="Vicky Harp" w:date="2010-03-19T11:34:00Z"/>
        </w:rPr>
      </w:pPr>
      <w:del w:id="137" w:author="Vicky Harp" w:date="2010-03-19T11:34:00Z">
        <w:r w:rsidDel="00165F7E">
          <w:delText>Disk Time (Percent)</w:delText>
        </w:r>
      </w:del>
    </w:p>
    <w:p w:rsidR="00883583" w:rsidDel="00165F7E" w:rsidRDefault="00883583" w:rsidP="00883583">
      <w:pPr>
        <w:pStyle w:val="BodyText"/>
        <w:numPr>
          <w:ilvl w:val="0"/>
          <w:numId w:val="10"/>
        </w:numPr>
        <w:spacing w:after="0"/>
        <w:rPr>
          <w:del w:id="138" w:author="Vicky Harp" w:date="2010-03-19T11:34:00Z"/>
        </w:rPr>
      </w:pPr>
      <w:del w:id="139" w:author="Vicky Harp" w:date="2010-03-19T11:34:00Z">
        <w:r w:rsidDel="00165F7E">
          <w:delText>Full Scans Per Second</w:delText>
        </w:r>
      </w:del>
    </w:p>
    <w:p w:rsidR="00883583" w:rsidDel="00165F7E" w:rsidRDefault="00883583" w:rsidP="00883583">
      <w:pPr>
        <w:pStyle w:val="BodyText"/>
        <w:numPr>
          <w:ilvl w:val="0"/>
          <w:numId w:val="10"/>
        </w:numPr>
        <w:spacing w:after="0"/>
        <w:rPr>
          <w:del w:id="140" w:author="Vicky Harp" w:date="2010-03-19T11:34:00Z"/>
        </w:rPr>
      </w:pPr>
      <w:del w:id="141" w:author="Vicky Harp" w:date="2010-03-19T11:34:00Z">
        <w:r w:rsidDel="00165F7E">
          <w:delText>Log Flushes Per Second</w:delText>
        </w:r>
      </w:del>
    </w:p>
    <w:p w:rsidR="00883583" w:rsidDel="00165F7E" w:rsidRDefault="00883583" w:rsidP="00883583">
      <w:pPr>
        <w:pStyle w:val="BodyText"/>
        <w:numPr>
          <w:ilvl w:val="0"/>
          <w:numId w:val="10"/>
        </w:numPr>
        <w:spacing w:after="0"/>
        <w:rPr>
          <w:del w:id="142" w:author="Vicky Harp" w:date="2010-03-19T11:34:00Z"/>
        </w:rPr>
      </w:pPr>
      <w:del w:id="143" w:author="Vicky Harp" w:date="2010-03-19T11:34:00Z">
        <w:r w:rsidDel="00165F7E">
          <w:delText>Open Transactions</w:delText>
        </w:r>
      </w:del>
    </w:p>
    <w:p w:rsidR="00883583" w:rsidDel="00165F7E" w:rsidRDefault="00883583" w:rsidP="00883583">
      <w:pPr>
        <w:pStyle w:val="BodyText"/>
        <w:numPr>
          <w:ilvl w:val="0"/>
          <w:numId w:val="10"/>
        </w:numPr>
        <w:spacing w:after="0"/>
        <w:rPr>
          <w:del w:id="144" w:author="Vicky Harp" w:date="2010-03-19T11:34:00Z"/>
        </w:rPr>
      </w:pPr>
      <w:del w:id="145" w:author="Vicky Harp" w:date="2010-03-19T11:34:00Z">
        <w:r w:rsidDel="00165F7E">
          <w:delText>OS Privileged CPU Percent</w:delText>
        </w:r>
      </w:del>
    </w:p>
    <w:p w:rsidR="00883583" w:rsidDel="00165F7E" w:rsidRDefault="00883583" w:rsidP="00883583">
      <w:pPr>
        <w:pStyle w:val="BodyText"/>
        <w:numPr>
          <w:ilvl w:val="0"/>
          <w:numId w:val="10"/>
        </w:numPr>
        <w:spacing w:after="0"/>
        <w:rPr>
          <w:del w:id="146" w:author="Vicky Harp" w:date="2010-03-19T11:34:00Z"/>
        </w:rPr>
      </w:pPr>
      <w:del w:id="147" w:author="Vicky Harp" w:date="2010-03-19T11:34:00Z">
        <w:r w:rsidDel="00165F7E">
          <w:delText>OS User CPU Percent</w:delText>
        </w:r>
      </w:del>
    </w:p>
    <w:p w:rsidR="00883583" w:rsidDel="00165F7E" w:rsidRDefault="00883583" w:rsidP="00883583">
      <w:pPr>
        <w:pStyle w:val="BodyText"/>
        <w:numPr>
          <w:ilvl w:val="0"/>
          <w:numId w:val="10"/>
        </w:numPr>
        <w:spacing w:after="0"/>
        <w:rPr>
          <w:del w:id="148" w:author="Vicky Harp" w:date="2010-03-19T11:34:00Z"/>
        </w:rPr>
      </w:pPr>
      <w:del w:id="149" w:author="Vicky Harp" w:date="2010-03-19T11:34:00Z">
        <w:r w:rsidDel="00165F7E">
          <w:delText>OS Total CPU Percent</w:delText>
        </w:r>
      </w:del>
    </w:p>
    <w:p w:rsidR="00883583" w:rsidDel="00165F7E" w:rsidRDefault="00883583" w:rsidP="00883583">
      <w:pPr>
        <w:pStyle w:val="BodyText"/>
        <w:numPr>
          <w:ilvl w:val="0"/>
          <w:numId w:val="10"/>
        </w:numPr>
        <w:spacing w:after="0"/>
        <w:rPr>
          <w:del w:id="150" w:author="Vicky Harp" w:date="2010-03-19T11:34:00Z"/>
        </w:rPr>
      </w:pPr>
      <w:del w:id="151" w:author="Vicky Harp" w:date="2010-03-19T11:34:00Z">
        <w:r w:rsidDel="00165F7E">
          <w:delText>Packed Errors Per Second</w:delText>
        </w:r>
      </w:del>
    </w:p>
    <w:p w:rsidR="00883583" w:rsidDel="00165F7E" w:rsidRDefault="00883583" w:rsidP="00883583">
      <w:pPr>
        <w:pStyle w:val="BodyText"/>
        <w:numPr>
          <w:ilvl w:val="0"/>
          <w:numId w:val="10"/>
        </w:numPr>
        <w:spacing w:after="0"/>
        <w:rPr>
          <w:del w:id="152" w:author="Vicky Harp" w:date="2010-03-19T11:34:00Z"/>
        </w:rPr>
      </w:pPr>
      <w:del w:id="153" w:author="Vicky Harp" w:date="2010-03-19T11:34:00Z">
        <w:r w:rsidDel="00165F7E">
          <w:delText>Packets Received Per Second</w:delText>
        </w:r>
      </w:del>
    </w:p>
    <w:p w:rsidR="00883583" w:rsidDel="00165F7E" w:rsidRDefault="00883583" w:rsidP="00883583">
      <w:pPr>
        <w:pStyle w:val="BodyText"/>
        <w:numPr>
          <w:ilvl w:val="0"/>
          <w:numId w:val="10"/>
        </w:numPr>
        <w:spacing w:after="0"/>
        <w:rPr>
          <w:del w:id="154" w:author="Vicky Harp" w:date="2010-03-19T11:34:00Z"/>
        </w:rPr>
      </w:pPr>
      <w:del w:id="155" w:author="Vicky Harp" w:date="2010-03-19T11:34:00Z">
        <w:r w:rsidDel="00165F7E">
          <w:delText>Packets Sent Per Second</w:delText>
        </w:r>
      </w:del>
    </w:p>
    <w:p w:rsidR="00883583" w:rsidDel="00165F7E" w:rsidRDefault="00883583" w:rsidP="00883583">
      <w:pPr>
        <w:pStyle w:val="BodyText"/>
        <w:numPr>
          <w:ilvl w:val="0"/>
          <w:numId w:val="10"/>
        </w:numPr>
        <w:spacing w:after="0"/>
        <w:rPr>
          <w:del w:id="156" w:author="Vicky Harp" w:date="2010-03-19T11:34:00Z"/>
        </w:rPr>
      </w:pPr>
      <w:del w:id="157" w:author="Vicky Harp" w:date="2010-03-19T11:34:00Z">
        <w:r w:rsidDel="00165F7E">
          <w:delText>Page Life Expectancy</w:delText>
        </w:r>
      </w:del>
    </w:p>
    <w:p w:rsidR="00883583" w:rsidDel="00165F7E" w:rsidRDefault="00883583" w:rsidP="00883583">
      <w:pPr>
        <w:pStyle w:val="BodyText"/>
        <w:numPr>
          <w:ilvl w:val="0"/>
          <w:numId w:val="10"/>
        </w:numPr>
        <w:spacing w:after="0"/>
        <w:rPr>
          <w:del w:id="158" w:author="Vicky Harp" w:date="2010-03-19T11:34:00Z"/>
        </w:rPr>
      </w:pPr>
      <w:del w:id="159" w:author="Vicky Harp" w:date="2010-03-19T11:34:00Z">
        <w:r w:rsidDel="00165F7E">
          <w:delText>Page Lookups Per Second</w:delText>
        </w:r>
      </w:del>
    </w:p>
    <w:p w:rsidR="00883583" w:rsidDel="00165F7E" w:rsidRDefault="00883583" w:rsidP="00883583">
      <w:pPr>
        <w:pStyle w:val="BodyText"/>
        <w:numPr>
          <w:ilvl w:val="0"/>
          <w:numId w:val="10"/>
        </w:numPr>
        <w:spacing w:after="0"/>
        <w:rPr>
          <w:del w:id="160" w:author="Vicky Harp" w:date="2010-03-19T11:34:00Z"/>
        </w:rPr>
      </w:pPr>
      <w:del w:id="161" w:author="Vicky Harp" w:date="2010-03-19T11:34:00Z">
        <w:r w:rsidDel="00165F7E">
          <w:delText>Page Reads Per Second</w:delText>
        </w:r>
      </w:del>
    </w:p>
    <w:p w:rsidR="00883583" w:rsidDel="00165F7E" w:rsidRDefault="00883583" w:rsidP="00883583">
      <w:pPr>
        <w:pStyle w:val="BodyText"/>
        <w:numPr>
          <w:ilvl w:val="0"/>
          <w:numId w:val="10"/>
        </w:numPr>
        <w:spacing w:after="0"/>
        <w:rPr>
          <w:del w:id="162" w:author="Vicky Harp" w:date="2010-03-19T11:34:00Z"/>
        </w:rPr>
      </w:pPr>
      <w:del w:id="163" w:author="Vicky Harp" w:date="2010-03-19T11:34:00Z">
        <w:r w:rsidDel="00165F7E">
          <w:delText>Page Splits Per Second</w:delText>
        </w:r>
      </w:del>
    </w:p>
    <w:p w:rsidR="00883583" w:rsidDel="00165F7E" w:rsidRDefault="00883583" w:rsidP="00883583">
      <w:pPr>
        <w:pStyle w:val="BodyText"/>
        <w:numPr>
          <w:ilvl w:val="0"/>
          <w:numId w:val="10"/>
        </w:numPr>
        <w:spacing w:after="0"/>
        <w:rPr>
          <w:del w:id="164" w:author="Vicky Harp" w:date="2010-03-19T11:34:00Z"/>
        </w:rPr>
      </w:pPr>
      <w:del w:id="165" w:author="Vicky Harp" w:date="2010-03-19T11:34:00Z">
        <w:r w:rsidDel="00165F7E">
          <w:delText>Page Writes Per Second</w:delText>
        </w:r>
      </w:del>
    </w:p>
    <w:p w:rsidR="00883583" w:rsidDel="00165F7E" w:rsidRDefault="00883583" w:rsidP="00883583">
      <w:pPr>
        <w:pStyle w:val="BodyText"/>
        <w:numPr>
          <w:ilvl w:val="0"/>
          <w:numId w:val="10"/>
        </w:numPr>
        <w:spacing w:after="0"/>
        <w:rPr>
          <w:del w:id="166" w:author="Vicky Harp" w:date="2010-03-19T11:34:00Z"/>
        </w:rPr>
      </w:pPr>
      <w:del w:id="167" w:author="Vicky Harp" w:date="2010-03-19T11:34:00Z">
        <w:r w:rsidDel="00165F7E">
          <w:delText>Procedure Cache Hit Ratio</w:delText>
        </w:r>
      </w:del>
    </w:p>
    <w:p w:rsidR="00883583" w:rsidDel="00165F7E" w:rsidRDefault="00883583" w:rsidP="00883583">
      <w:pPr>
        <w:pStyle w:val="BodyText"/>
        <w:numPr>
          <w:ilvl w:val="0"/>
          <w:numId w:val="10"/>
        </w:numPr>
        <w:spacing w:after="0"/>
        <w:rPr>
          <w:del w:id="168" w:author="Vicky Harp" w:date="2010-03-19T11:34:00Z"/>
        </w:rPr>
      </w:pPr>
      <w:del w:id="169" w:author="Vicky Harp" w:date="2010-03-19T11:34:00Z">
        <w:r w:rsidDel="00165F7E">
          <w:delText>Processor Queue Length</w:delText>
        </w:r>
      </w:del>
    </w:p>
    <w:p w:rsidR="00883583" w:rsidDel="00165F7E" w:rsidRDefault="00883583" w:rsidP="00883583">
      <w:pPr>
        <w:pStyle w:val="BodyText"/>
        <w:numPr>
          <w:ilvl w:val="0"/>
          <w:numId w:val="10"/>
        </w:numPr>
        <w:spacing w:after="0"/>
        <w:rPr>
          <w:del w:id="170" w:author="Vicky Harp" w:date="2010-03-19T11:34:00Z"/>
        </w:rPr>
      </w:pPr>
      <w:del w:id="171" w:author="Vicky Harp" w:date="2010-03-19T11:34:00Z">
        <w:r w:rsidDel="00165F7E">
          <w:lastRenderedPageBreak/>
          <w:delText>Read Ahead Pages Per Second</w:delText>
        </w:r>
      </w:del>
    </w:p>
    <w:p w:rsidR="00883583" w:rsidDel="00165F7E" w:rsidRDefault="00883583" w:rsidP="00883583">
      <w:pPr>
        <w:pStyle w:val="BodyText"/>
        <w:numPr>
          <w:ilvl w:val="0"/>
          <w:numId w:val="10"/>
        </w:numPr>
        <w:spacing w:after="0"/>
        <w:rPr>
          <w:del w:id="172" w:author="Vicky Harp" w:date="2010-03-19T11:34:00Z"/>
        </w:rPr>
      </w:pPr>
      <w:del w:id="173" w:author="Vicky Harp" w:date="2010-03-19T11:34:00Z">
        <w:r w:rsidDel="00165F7E">
          <w:delText>SQL Compilations Per Second</w:delText>
        </w:r>
      </w:del>
    </w:p>
    <w:p w:rsidR="00883583" w:rsidDel="00165F7E" w:rsidRDefault="00883583" w:rsidP="00883583">
      <w:pPr>
        <w:pStyle w:val="BodyText"/>
        <w:numPr>
          <w:ilvl w:val="0"/>
          <w:numId w:val="10"/>
        </w:numPr>
        <w:spacing w:after="0"/>
        <w:rPr>
          <w:del w:id="174" w:author="Vicky Harp" w:date="2010-03-19T11:34:00Z"/>
        </w:rPr>
      </w:pPr>
      <w:del w:id="175" w:author="Vicky Harp" w:date="2010-03-19T11:34:00Z">
        <w:r w:rsidDel="00165F7E">
          <w:delText>SQL Memory Used (Percent)</w:delText>
        </w:r>
      </w:del>
    </w:p>
    <w:p w:rsidR="00883583" w:rsidDel="00165F7E" w:rsidRDefault="00883583" w:rsidP="00883583">
      <w:pPr>
        <w:pStyle w:val="BodyText"/>
        <w:numPr>
          <w:ilvl w:val="0"/>
          <w:numId w:val="10"/>
        </w:numPr>
        <w:spacing w:after="0"/>
        <w:rPr>
          <w:del w:id="176" w:author="Vicky Harp" w:date="2010-03-19T11:34:00Z"/>
        </w:rPr>
      </w:pPr>
      <w:del w:id="177" w:author="Vicky Harp" w:date="2010-03-19T11:34:00Z">
        <w:r w:rsidDel="00165F7E">
          <w:delText>SQL Recompilations Per Second</w:delText>
        </w:r>
      </w:del>
    </w:p>
    <w:p w:rsidR="00883583" w:rsidDel="00165F7E" w:rsidRDefault="00883583" w:rsidP="00883583">
      <w:pPr>
        <w:pStyle w:val="BodyText"/>
        <w:numPr>
          <w:ilvl w:val="0"/>
          <w:numId w:val="10"/>
        </w:numPr>
        <w:spacing w:after="0"/>
        <w:rPr>
          <w:del w:id="178" w:author="Vicky Harp" w:date="2010-03-19T11:34:00Z"/>
        </w:rPr>
      </w:pPr>
      <w:del w:id="179" w:author="Vicky Harp" w:date="2010-03-19T11:34:00Z">
        <w:r w:rsidDel="00165F7E">
          <w:delText>System Processes Consuming CPU</w:delText>
        </w:r>
      </w:del>
    </w:p>
    <w:p w:rsidR="00883583" w:rsidDel="00165F7E" w:rsidRDefault="00883583" w:rsidP="00883583">
      <w:pPr>
        <w:pStyle w:val="BodyText"/>
        <w:numPr>
          <w:ilvl w:val="0"/>
          <w:numId w:val="10"/>
        </w:numPr>
        <w:spacing w:after="0"/>
        <w:rPr>
          <w:del w:id="180" w:author="Vicky Harp" w:date="2010-03-19T11:34:00Z"/>
        </w:rPr>
      </w:pPr>
      <w:del w:id="181" w:author="Vicky Harp" w:date="2010-03-19T11:34:00Z">
        <w:r w:rsidDel="00165F7E">
          <w:delText>User Processes Consuming CPU</w:delText>
        </w:r>
      </w:del>
    </w:p>
    <w:p w:rsidR="00883583" w:rsidDel="00165F7E" w:rsidRDefault="00883583" w:rsidP="00883583">
      <w:pPr>
        <w:pStyle w:val="BodyText"/>
        <w:numPr>
          <w:ilvl w:val="0"/>
          <w:numId w:val="10"/>
        </w:numPr>
        <w:spacing w:after="0"/>
        <w:rPr>
          <w:del w:id="182" w:author="Vicky Harp" w:date="2010-03-19T11:34:00Z"/>
        </w:rPr>
      </w:pPr>
      <w:del w:id="183" w:author="Vicky Harp" w:date="2010-03-19T11:34:00Z">
        <w:r w:rsidDel="00165F7E">
          <w:delText>Workfiles Created Per Second</w:delText>
        </w:r>
      </w:del>
    </w:p>
    <w:p w:rsidR="00883583" w:rsidDel="00165F7E" w:rsidRDefault="00883583" w:rsidP="00883583">
      <w:pPr>
        <w:pStyle w:val="BodyText"/>
        <w:numPr>
          <w:ilvl w:val="0"/>
          <w:numId w:val="10"/>
        </w:numPr>
        <w:spacing w:after="0"/>
        <w:rPr>
          <w:del w:id="184" w:author="Vicky Harp" w:date="2010-03-19T11:34:00Z"/>
        </w:rPr>
      </w:pPr>
      <w:del w:id="185" w:author="Vicky Harp" w:date="2010-03-19T11:34:00Z">
        <w:r w:rsidDel="00165F7E">
          <w:delText>Worktables Created Per Second</w:delText>
        </w:r>
      </w:del>
    </w:p>
    <w:p w:rsidR="00883583" w:rsidDel="00165F7E" w:rsidRDefault="00883583" w:rsidP="00883583">
      <w:pPr>
        <w:pStyle w:val="BodyText"/>
        <w:numPr>
          <w:ilvl w:val="0"/>
          <w:numId w:val="10"/>
        </w:numPr>
        <w:spacing w:after="0"/>
        <w:rPr>
          <w:del w:id="186" w:author="Vicky Harp" w:date="2010-03-19T11:34:00Z"/>
        </w:rPr>
      </w:pPr>
      <w:del w:id="187" w:author="Vicky Harp" w:date="2010-03-19T11:34:00Z">
        <w:r w:rsidDel="00165F7E">
          <w:delText>User Connections (Percent)</w:delText>
        </w:r>
      </w:del>
    </w:p>
    <w:p w:rsidR="00883583" w:rsidDel="00165F7E" w:rsidRDefault="00883583" w:rsidP="00883583">
      <w:pPr>
        <w:pStyle w:val="BodyText"/>
        <w:numPr>
          <w:ilvl w:val="0"/>
          <w:numId w:val="10"/>
        </w:numPr>
        <w:spacing w:after="0"/>
        <w:rPr>
          <w:del w:id="188" w:author="Vicky Harp" w:date="2010-03-19T11:34:00Z"/>
        </w:rPr>
      </w:pPr>
      <w:del w:id="189" w:author="Vicky Harp" w:date="2010-03-19T11:34:00Z">
        <w:r w:rsidDel="00165F7E">
          <w:delText>Data File Space Used (Percent)</w:delText>
        </w:r>
      </w:del>
    </w:p>
    <w:p w:rsidR="00883583" w:rsidDel="00165F7E" w:rsidRDefault="00883583" w:rsidP="00883583">
      <w:pPr>
        <w:pStyle w:val="BodyText"/>
        <w:numPr>
          <w:ilvl w:val="0"/>
          <w:numId w:val="10"/>
        </w:numPr>
        <w:spacing w:after="0"/>
        <w:rPr>
          <w:del w:id="190" w:author="Vicky Harp" w:date="2010-03-19T11:34:00Z"/>
        </w:rPr>
      </w:pPr>
      <w:del w:id="191" w:author="Vicky Harp" w:date="2010-03-19T11:34:00Z">
        <w:r w:rsidDel="00165F7E">
          <w:delText>Log File Space Used (Percent)</w:delText>
        </w:r>
      </w:del>
    </w:p>
    <w:p w:rsidR="00883583" w:rsidDel="00165F7E" w:rsidRDefault="00883583" w:rsidP="00883583">
      <w:pPr>
        <w:pStyle w:val="BodyText"/>
        <w:spacing w:after="0"/>
        <w:rPr>
          <w:del w:id="192" w:author="Vicky Harp" w:date="2010-03-19T11:34:00Z"/>
        </w:rPr>
      </w:pPr>
    </w:p>
    <w:p w:rsidR="00883583" w:rsidDel="00165F7E" w:rsidRDefault="00883583" w:rsidP="00883583">
      <w:pPr>
        <w:pStyle w:val="BodyText"/>
        <w:spacing w:after="0"/>
        <w:rPr>
          <w:del w:id="193" w:author="Vicky Harp" w:date="2010-03-19T11:34:00Z"/>
        </w:rPr>
      </w:pPr>
      <w:del w:id="194" w:author="Vicky Harp" w:date="2010-03-19T11:34:00Z">
        <w:r w:rsidDel="00165F7E">
          <w:delText>Per Disk</w:delText>
        </w:r>
      </w:del>
    </w:p>
    <w:p w:rsidR="00883583" w:rsidDel="00165F7E" w:rsidRDefault="00883583" w:rsidP="00883583">
      <w:pPr>
        <w:pStyle w:val="BodyText"/>
        <w:numPr>
          <w:ilvl w:val="0"/>
          <w:numId w:val="11"/>
        </w:numPr>
        <w:spacing w:after="0"/>
        <w:rPr>
          <w:del w:id="195" w:author="Vicky Harp" w:date="2010-03-19T11:34:00Z"/>
        </w:rPr>
      </w:pPr>
      <w:del w:id="196" w:author="Vicky Harp" w:date="2010-03-19T11:34:00Z">
        <w:r w:rsidDel="00165F7E">
          <w:delText>Disk Busy Percent</w:delText>
        </w:r>
      </w:del>
    </w:p>
    <w:p w:rsidR="00883583" w:rsidDel="00165F7E" w:rsidRDefault="00883583" w:rsidP="00883583">
      <w:pPr>
        <w:pStyle w:val="BodyText"/>
        <w:numPr>
          <w:ilvl w:val="0"/>
          <w:numId w:val="11"/>
        </w:numPr>
        <w:spacing w:after="0"/>
        <w:rPr>
          <w:del w:id="197" w:author="Vicky Harp" w:date="2010-03-19T11:34:00Z"/>
        </w:rPr>
      </w:pPr>
      <w:del w:id="198" w:author="Vicky Harp" w:date="2010-03-19T11:34:00Z">
        <w:r w:rsidDel="00165F7E">
          <w:delText>Avg Disk Queue Length</w:delText>
        </w:r>
      </w:del>
    </w:p>
    <w:p w:rsidR="00883583" w:rsidDel="00165F7E" w:rsidRDefault="00883583" w:rsidP="00883583">
      <w:pPr>
        <w:pStyle w:val="BodyText"/>
        <w:numPr>
          <w:ilvl w:val="0"/>
          <w:numId w:val="11"/>
        </w:numPr>
        <w:spacing w:after="0"/>
        <w:rPr>
          <w:del w:id="199" w:author="Vicky Harp" w:date="2010-03-19T11:34:00Z"/>
        </w:rPr>
      </w:pPr>
      <w:del w:id="200" w:author="Vicky Harp" w:date="2010-03-19T11:34:00Z">
        <w:r w:rsidDel="00165F7E">
          <w:delText>Avg Disk Milliseconds Per Read</w:delText>
        </w:r>
      </w:del>
    </w:p>
    <w:p w:rsidR="00883583" w:rsidDel="00165F7E" w:rsidRDefault="00883583" w:rsidP="00883583">
      <w:pPr>
        <w:pStyle w:val="BodyText"/>
        <w:numPr>
          <w:ilvl w:val="0"/>
          <w:numId w:val="11"/>
        </w:numPr>
        <w:spacing w:after="0"/>
        <w:rPr>
          <w:del w:id="201" w:author="Vicky Harp" w:date="2010-03-19T11:34:00Z"/>
        </w:rPr>
      </w:pPr>
      <w:del w:id="202" w:author="Vicky Harp" w:date="2010-03-19T11:34:00Z">
        <w:r w:rsidDel="00165F7E">
          <w:delText>Avg Disk Milliseconds Per Write</w:delText>
        </w:r>
      </w:del>
    </w:p>
    <w:p w:rsidR="00883583" w:rsidDel="00165F7E" w:rsidRDefault="00883583" w:rsidP="00883583">
      <w:pPr>
        <w:pStyle w:val="BodyText"/>
        <w:numPr>
          <w:ilvl w:val="0"/>
          <w:numId w:val="11"/>
        </w:numPr>
        <w:spacing w:after="0"/>
        <w:rPr>
          <w:del w:id="203" w:author="Vicky Harp" w:date="2010-03-19T11:34:00Z"/>
        </w:rPr>
      </w:pPr>
      <w:del w:id="204" w:author="Vicky Harp" w:date="2010-03-19T11:34:00Z">
        <w:r w:rsidDel="00165F7E">
          <w:delText>Avg Disk Milliseconds Per Transfer</w:delText>
        </w:r>
      </w:del>
    </w:p>
    <w:p w:rsidR="00883583" w:rsidDel="00165F7E" w:rsidRDefault="00883583" w:rsidP="00883583">
      <w:pPr>
        <w:pStyle w:val="BodyText"/>
        <w:spacing w:after="0"/>
        <w:rPr>
          <w:del w:id="205" w:author="Vicky Harp" w:date="2010-03-19T11:34:00Z"/>
        </w:rPr>
      </w:pPr>
    </w:p>
    <w:p w:rsidR="00883583" w:rsidDel="00165F7E" w:rsidRDefault="00883583" w:rsidP="00883583">
      <w:pPr>
        <w:pStyle w:val="BodyText"/>
        <w:spacing w:after="0"/>
        <w:rPr>
          <w:del w:id="206" w:author="Vicky Harp" w:date="2010-03-19T11:34:00Z"/>
        </w:rPr>
      </w:pPr>
      <w:del w:id="207" w:author="Vicky Harp" w:date="2010-03-19T11:34:00Z">
        <w:r w:rsidDel="00165F7E">
          <w:delText>Custom Counters</w:delText>
        </w:r>
      </w:del>
    </w:p>
    <w:p w:rsidR="00883583" w:rsidDel="00165F7E" w:rsidRDefault="00883583" w:rsidP="00883583">
      <w:pPr>
        <w:pStyle w:val="BodyText"/>
        <w:spacing w:after="0"/>
        <w:rPr>
          <w:del w:id="208" w:author="Vicky Harp" w:date="2010-03-19T11:34:00Z"/>
        </w:rPr>
      </w:pPr>
    </w:p>
    <w:p w:rsidR="00883583" w:rsidDel="00165F7E" w:rsidRDefault="00883583" w:rsidP="00883583">
      <w:pPr>
        <w:pStyle w:val="BodyText"/>
        <w:spacing w:after="0"/>
        <w:rPr>
          <w:del w:id="209" w:author="Vicky Harp" w:date="2010-03-19T11:34:00Z"/>
        </w:rPr>
        <w:sectPr w:rsidR="00883583" w:rsidDel="00165F7E" w:rsidSect="002E3566">
          <w:type w:val="continuous"/>
          <w:pgSz w:w="12240" w:h="15840"/>
          <w:pgMar w:top="1440" w:right="1440" w:bottom="1440" w:left="1440" w:header="720" w:footer="720" w:gutter="0"/>
          <w:cols w:num="2" w:space="720"/>
        </w:sectPr>
      </w:pPr>
    </w:p>
    <w:p w:rsidR="00883583" w:rsidDel="00165F7E" w:rsidRDefault="00883583" w:rsidP="00883583">
      <w:pPr>
        <w:pStyle w:val="BodyText"/>
        <w:rPr>
          <w:del w:id="210" w:author="Vicky Harp" w:date="2010-03-19T11:34:00Z"/>
        </w:rPr>
      </w:pPr>
    </w:p>
    <w:p w:rsidR="00883583" w:rsidDel="00165F7E" w:rsidRDefault="00883583" w:rsidP="00883583">
      <w:pPr>
        <w:pStyle w:val="BodyText"/>
        <w:rPr>
          <w:del w:id="211" w:author="Vicky Harp" w:date="2010-03-19T11:34:00Z"/>
        </w:rPr>
      </w:pPr>
      <w:del w:id="212" w:author="Vicky Harp" w:date="2010-03-19T11:34:00Z">
        <w:r w:rsidDel="00165F7E">
          <w:delText>Since we are trying to allow the user to view visually correlate data between the charts it is desirable to have the x-axis of the charts in sync with each other.  In order to do this it is necessary to separate the legend from the chart and put it in a scrollable control.  The separator between the legend and the chart will allow the legend to be collapsed but if one is collapsed both must be collapsed so that the chart scales stay synchronized.</w:delText>
        </w:r>
      </w:del>
    </w:p>
    <w:p w:rsidR="00883583" w:rsidDel="00165F7E" w:rsidRDefault="00883583" w:rsidP="00883583">
      <w:pPr>
        <w:pStyle w:val="BodyText"/>
        <w:rPr>
          <w:del w:id="213" w:author="Vicky Harp" w:date="2010-03-19T11:34:00Z"/>
        </w:rPr>
      </w:pPr>
      <w:del w:id="214" w:author="Vicky Harp" w:date="2010-03-19T11:34:00Z">
        <w:r w:rsidDel="00165F7E">
          <w:delText>On the Queues tab there will be 3 grids separated horizontally used to list the sessions.  Running sessions will be in the left grid, runnable sessions will be in the center grid and waiting sessions will be in the right grid.  For the running and runnable sessions only the spid will be listed.  For the waiting sessions, the spid and basic wait info will be listed.  Clicking on a spid will navigate the user to the session summary view for that spid.</w:delText>
        </w:r>
      </w:del>
    </w:p>
    <w:p w:rsidR="00883583" w:rsidRDefault="00883583" w:rsidP="00883583">
      <w:pPr>
        <w:pStyle w:val="BodyText"/>
        <w:rPr>
          <w:ins w:id="215" w:author="Vicky Harp" w:date="2010-03-19T11:40:00Z"/>
        </w:rPr>
      </w:pPr>
      <w:r>
        <w:t>We will be adding a new tab to the ribbon control called Waits.  The Server Waits view will be the default view for the Waits tab.  The other tab available will be the Query Waits view (separate spec).  The new tab will require changes to the navigation tree control.</w:t>
      </w:r>
    </w:p>
    <w:p w:rsidR="00165F7E" w:rsidDel="00165F7E" w:rsidRDefault="00165F7E" w:rsidP="00883583">
      <w:pPr>
        <w:pStyle w:val="BodyText"/>
        <w:rPr>
          <w:del w:id="216" w:author="Vicky Harp" w:date="2010-03-19T11:40:00Z"/>
        </w:rPr>
      </w:pPr>
    </w:p>
    <w:p w:rsidR="00883583" w:rsidRPr="00AD5884" w:rsidRDefault="00883583" w:rsidP="00883583">
      <w:pPr>
        <w:pStyle w:val="BodyText"/>
      </w:pPr>
    </w:p>
    <w:p w:rsidR="00883583" w:rsidRDefault="00883583" w:rsidP="00883583">
      <w:pPr>
        <w:pStyle w:val="Heading2"/>
      </w:pPr>
      <w:bookmarkStart w:id="217" w:name="_Toc261424020"/>
      <w:r>
        <w:t>Installation and Upgrade</w:t>
      </w:r>
      <w:bookmarkStart w:id="218" w:name="_Toc375126867"/>
      <w:bookmarkStart w:id="219" w:name="_Toc375126898"/>
      <w:bookmarkStart w:id="220" w:name="_Toc375126923"/>
      <w:bookmarkStart w:id="221" w:name="_Toc377373059"/>
      <w:bookmarkEnd w:id="217"/>
    </w:p>
    <w:p w:rsidR="00883583" w:rsidRPr="009559A3" w:rsidRDefault="00883583" w:rsidP="00883583">
      <w:pPr>
        <w:pStyle w:val="BodyText"/>
      </w:pPr>
      <w:commentRangeStart w:id="222"/>
      <w:commentRangeStart w:id="223"/>
      <w:commentRangeStart w:id="224"/>
      <w:r>
        <w:t>No special considerations</w:t>
      </w:r>
      <w:commentRangeEnd w:id="222"/>
      <w:r>
        <w:rPr>
          <w:rStyle w:val="CommentReference"/>
        </w:rPr>
        <w:commentReference w:id="222"/>
      </w:r>
      <w:commentRangeEnd w:id="223"/>
      <w:r>
        <w:rPr>
          <w:rStyle w:val="CommentReference"/>
        </w:rPr>
        <w:commentReference w:id="223"/>
      </w:r>
      <w:r>
        <w:t>.</w:t>
      </w:r>
      <w:commentRangeEnd w:id="224"/>
      <w:r w:rsidR="00FB2199">
        <w:rPr>
          <w:rStyle w:val="CommentReference"/>
        </w:rPr>
        <w:commentReference w:id="224"/>
      </w:r>
    </w:p>
    <w:p w:rsidR="00883583" w:rsidRDefault="00883583" w:rsidP="00883583">
      <w:pPr>
        <w:pStyle w:val="Heading2"/>
      </w:pPr>
      <w:bookmarkStart w:id="225" w:name="_Toc261424021"/>
      <w:bookmarkEnd w:id="54"/>
      <w:bookmarkEnd w:id="55"/>
      <w:bookmarkEnd w:id="56"/>
      <w:bookmarkEnd w:id="57"/>
      <w:bookmarkEnd w:id="58"/>
      <w:bookmarkEnd w:id="59"/>
      <w:bookmarkEnd w:id="60"/>
      <w:bookmarkEnd w:id="61"/>
      <w:bookmarkEnd w:id="62"/>
      <w:bookmarkEnd w:id="63"/>
      <w:bookmarkEnd w:id="64"/>
      <w:bookmarkEnd w:id="65"/>
      <w:bookmarkEnd w:id="66"/>
      <w:bookmarkEnd w:id="218"/>
      <w:bookmarkEnd w:id="219"/>
      <w:bookmarkEnd w:id="220"/>
      <w:bookmarkEnd w:id="221"/>
      <w:r>
        <w:t>Permissions and other Required Configuration</w:t>
      </w:r>
      <w:bookmarkEnd w:id="225"/>
      <w:r>
        <w:rPr>
          <w:rStyle w:val="CommentReference"/>
          <w:rFonts w:ascii="Times New Roman" w:hAnsi="Times New Roman"/>
          <w:b w:val="0"/>
          <w:vanish/>
        </w:rPr>
        <w:t xml:space="preserve"> </w:t>
      </w:r>
    </w:p>
    <w:p w:rsidR="00883583" w:rsidRDefault="00883583" w:rsidP="00883583">
      <w:pPr>
        <w:pStyle w:val="BodyText"/>
      </w:pPr>
      <w:r>
        <w:t>No special considerations.</w:t>
      </w:r>
    </w:p>
    <w:p w:rsidR="00883583" w:rsidRDefault="00883583" w:rsidP="00883583">
      <w:pPr>
        <w:pStyle w:val="Heading2"/>
      </w:pPr>
      <w:bookmarkStart w:id="226" w:name="_Toc261424022"/>
      <w:r>
        <w:t>Licensing Issues</w:t>
      </w:r>
      <w:bookmarkEnd w:id="226"/>
    </w:p>
    <w:p w:rsidR="00883583" w:rsidRDefault="00883583" w:rsidP="00883583">
      <w:pPr>
        <w:pStyle w:val="BodyText"/>
      </w:pPr>
      <w:r>
        <w:t>No special considerations.</w:t>
      </w:r>
    </w:p>
    <w:p w:rsidR="00883583" w:rsidRDefault="00883583" w:rsidP="00883583">
      <w:pPr>
        <w:pStyle w:val="Heading2"/>
      </w:pPr>
      <w:bookmarkStart w:id="227" w:name="_Toc261424023"/>
      <w:r>
        <w:lastRenderedPageBreak/>
        <w:t>Dependencies</w:t>
      </w:r>
      <w:bookmarkEnd w:id="227"/>
    </w:p>
    <w:p w:rsidR="00883583" w:rsidRDefault="00883583" w:rsidP="00883583">
      <w:pPr>
        <w:pStyle w:val="BodyText"/>
      </w:pPr>
      <w:r>
        <w:t>No special considerations.</w:t>
      </w:r>
    </w:p>
    <w:p w:rsidR="00883583" w:rsidRDefault="00883583" w:rsidP="00883583"/>
    <w:p w:rsidR="00883583" w:rsidRDefault="00883583" w:rsidP="00883583">
      <w:pPr>
        <w:pStyle w:val="BodyText"/>
      </w:pPr>
    </w:p>
    <w:p w:rsidR="00883583" w:rsidRDefault="00883583" w:rsidP="00883583">
      <w:pPr>
        <w:pStyle w:val="Heading1"/>
      </w:pPr>
      <w:bookmarkStart w:id="228" w:name="_Toc261424024"/>
      <w:r>
        <w:t>Internal Design</w:t>
      </w:r>
      <w:bookmarkEnd w:id="228"/>
      <w:r>
        <w:rPr>
          <w:rStyle w:val="CommentReference"/>
          <w:rFonts w:ascii="Times New Roman" w:hAnsi="Times New Roman"/>
          <w:b w:val="0"/>
          <w:i w:val="0"/>
          <w:vanish/>
        </w:rPr>
        <w:t xml:space="preserve"> </w:t>
      </w:r>
    </w:p>
    <w:p w:rsidR="00883583" w:rsidRDefault="00883583" w:rsidP="00883583">
      <w:pPr>
        <w:pStyle w:val="Heading2"/>
      </w:pPr>
      <w:bookmarkStart w:id="229" w:name="_Toc261424025"/>
      <w:r>
        <w:t>Architecture</w:t>
      </w:r>
      <w:bookmarkEnd w:id="229"/>
    </w:p>
    <w:p w:rsidR="00883583" w:rsidRDefault="00883583" w:rsidP="00883583">
      <w:pPr>
        <w:pStyle w:val="Heading3"/>
      </w:pPr>
      <w:bookmarkStart w:id="230" w:name="_Toc261424026"/>
      <w:r>
        <w:t>Collection Service</w:t>
      </w:r>
      <w:bookmarkEnd w:id="230"/>
    </w:p>
    <w:p w:rsidR="00883583" w:rsidRDefault="00883583" w:rsidP="00883583">
      <w:pPr>
        <w:pStyle w:val="BodyText"/>
      </w:pPr>
      <w:r>
        <w:t xml:space="preserve">Add a real-time probe to collect and summarize wait statistics.  </w:t>
      </w:r>
    </w:p>
    <w:p w:rsidR="00883583" w:rsidRDefault="00883583" w:rsidP="00883583">
      <w:pPr>
        <w:pStyle w:val="BodyText"/>
      </w:pPr>
      <w:r>
        <w:t>Add similar logic to the scheduled refresh for collecting wait statistics to store historically.</w:t>
      </w:r>
    </w:p>
    <w:p w:rsidR="00883583" w:rsidRDefault="00883583" w:rsidP="00883583">
      <w:pPr>
        <w:pStyle w:val="BodyText"/>
      </w:pPr>
      <w:r>
        <w:t>Starting list of categories (sniped from SQLNexus).  The last category IGNORABLE contains a list of wait types that can be ignored.  This list may need some tweaking for 2008 R2.</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LIKE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'LCK%'</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'Locks'</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LIKE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'PAGEIO%'</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'Page I/O Latch'</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LIKE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'PAGELATCH%'</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'Page Latch (non-I/O)'</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LIKE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'LATCH%'</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'Latch (non-buffer)'</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LIKE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'IO_COMPLETION'</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'I/O Completion'</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LIKE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'ASYNC_NETWORK_IO'</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'Network I/O (client fetch)'</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8000"/>
          <w:sz w:val="19"/>
          <w:szCs w:val="19"/>
        </w:rPr>
        <w:t>--WHEN wait_type LIKE 'CLR_%' OR wait_type LIKE 'SQLCLR%' THEN 'SQLCLR'</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IN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'RESOURCE_SEMAPHORE'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'SOS_RESERVEDMEMBLOCKLIST'</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'Memory'</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LIKE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'RESOURCE_SEMAPHORE_%'</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OR</w:t>
      </w:r>
      <w:r w:rsidRPr="00370D4B">
        <w:rPr>
          <w:rFonts w:ascii="Consolas" w:hAnsi="Consolas" w:cs="Courier New"/>
          <w:color w:val="000000"/>
          <w:sz w:val="19"/>
          <w:szCs w:val="19"/>
        </w:rPr>
        <w:t xml:space="preserve"> wait_type = </w:t>
      </w:r>
      <w:r w:rsidRPr="00370D4B">
        <w:rPr>
          <w:rFonts w:ascii="Consolas" w:hAnsi="Consolas" w:cs="Courier New"/>
          <w:color w:val="A31515"/>
          <w:sz w:val="19"/>
          <w:szCs w:val="19"/>
        </w:rPr>
        <w:t>'CMEMTHREAD'</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'Compilation'</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LIKE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'MSQL_XP'</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'XProc'</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LIKE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'WRITELOG'</w:t>
      </w: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'Writelog'</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WHEN</w:t>
      </w:r>
      <w:r w:rsidRPr="00370D4B">
        <w:rPr>
          <w:rFonts w:ascii="Consolas" w:hAnsi="Consolas" w:cs="Courier New"/>
          <w:color w:val="000000"/>
          <w:sz w:val="19"/>
          <w:szCs w:val="19"/>
        </w:rPr>
        <w:t xml:space="preserve"> wait_type </w:t>
      </w:r>
      <w:r w:rsidRPr="00370D4B">
        <w:rPr>
          <w:rFonts w:ascii="Consolas" w:hAnsi="Consolas" w:cs="Courier New"/>
          <w:color w:val="0000FF"/>
          <w:sz w:val="19"/>
          <w:szCs w:val="19"/>
        </w:rPr>
        <w:t>IN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'WAITFOR'</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'LAZYWRITER_SLEEP'</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'SQLTRACE_BUFFER_FLUSH'</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'CXPACKET'</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'EXCHANGE'</w:t>
      </w:r>
      <w:r w:rsidRPr="00370D4B">
        <w:rPr>
          <w:rFonts w:ascii="Consolas" w:hAnsi="Consolas" w:cs="Courier New"/>
          <w:color w:val="000000"/>
          <w:sz w:val="19"/>
          <w:szCs w:val="19"/>
        </w:rPr>
        <w:t xml:space="preserve">, </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'REQUEST_FOR_DEADLOCK_SEARCH'</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'KSOURCE_WAKEUP'</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'BROKER_TRANSMITTER'</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'BROKER_EVENTHANDLER'</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'BROKER_RECEIVE_WAITFOR'</w:t>
      </w:r>
      <w:r w:rsidRPr="00370D4B">
        <w:rPr>
          <w:rFonts w:ascii="Consolas" w:hAnsi="Consolas" w:cs="Courier New"/>
          <w:color w:val="000000"/>
          <w:sz w:val="19"/>
          <w:szCs w:val="19"/>
        </w:rPr>
        <w:t xml:space="preserve">, </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'BROKER_TASK_STOP'</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'ONDEMAND_TASK_QUEUE'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'CHKPT'</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'DBMIRROR_WORKER_QUEUE'</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'DBMIRRORING_CMD'</w:t>
      </w:r>
      <w:r w:rsidRPr="00370D4B">
        <w:rPr>
          <w:rFonts w:ascii="Consolas" w:hAnsi="Consolas" w:cs="Courier New"/>
          <w:color w:val="000000"/>
          <w:sz w:val="19"/>
          <w:szCs w:val="19"/>
        </w:rPr>
        <w:t>,</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ab/>
      </w:r>
      <w:r w:rsidRPr="00370D4B">
        <w:rPr>
          <w:rFonts w:ascii="Consolas" w:hAnsi="Consolas" w:cs="Courier New"/>
          <w:color w:val="A31515"/>
          <w:sz w:val="19"/>
          <w:szCs w:val="19"/>
        </w:rPr>
        <w:t>'SLEEP_TASK'</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'CLR_MANUAL_EVENT'</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'CLR_AUTO_EVENT'</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ab/>
        <w:t xml:space="preserve">) </w:t>
      </w:r>
      <w:r w:rsidRPr="00370D4B">
        <w:rPr>
          <w:rFonts w:ascii="Consolas" w:hAnsi="Consolas" w:cs="Courier New"/>
          <w:color w:val="008000"/>
          <w:sz w:val="19"/>
          <w:szCs w:val="19"/>
        </w:rPr>
        <w:t xml:space="preserve">--, 'DBMIRROR_DBM_EVENT') -- , 'SOS_SCHEDULER_YIELD') </w:t>
      </w:r>
    </w:p>
    <w:p w:rsidR="00883583" w:rsidRPr="00370D4B" w:rsidRDefault="00883583" w:rsidP="0088358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9"/>
          <w:szCs w:val="19"/>
        </w:rPr>
      </w:pPr>
      <w:r w:rsidRPr="00370D4B">
        <w:rPr>
          <w:rFonts w:ascii="Consolas" w:hAnsi="Consolas" w:cs="Courier New"/>
          <w:color w:val="000000"/>
          <w:sz w:val="19"/>
          <w:szCs w:val="19"/>
        </w:rPr>
        <w:t xml:space="preserve">      </w:t>
      </w:r>
      <w:r w:rsidRPr="00370D4B">
        <w:rPr>
          <w:rFonts w:ascii="Consolas" w:hAnsi="Consolas" w:cs="Courier New"/>
          <w:color w:val="0000FF"/>
          <w:sz w:val="19"/>
          <w:szCs w:val="19"/>
        </w:rPr>
        <w:t>THEN</w:t>
      </w:r>
      <w:r w:rsidRPr="00370D4B">
        <w:rPr>
          <w:rFonts w:ascii="Consolas" w:hAnsi="Consolas" w:cs="Courier New"/>
          <w:color w:val="000000"/>
          <w:sz w:val="19"/>
          <w:szCs w:val="19"/>
        </w:rPr>
        <w:t xml:space="preserve"> </w:t>
      </w:r>
      <w:r w:rsidRPr="00370D4B">
        <w:rPr>
          <w:rFonts w:ascii="Consolas" w:hAnsi="Consolas" w:cs="Courier New"/>
          <w:color w:val="A31515"/>
          <w:sz w:val="19"/>
          <w:szCs w:val="19"/>
        </w:rPr>
        <w:t>'IGNORABLE'</w:t>
      </w:r>
    </w:p>
    <w:p w:rsidR="00883583" w:rsidRDefault="00883583" w:rsidP="00883583">
      <w:pPr>
        <w:pStyle w:val="BodyText"/>
      </w:pPr>
    </w:p>
    <w:p w:rsidR="00883583" w:rsidRDefault="00883583" w:rsidP="00883583">
      <w:pPr>
        <w:pStyle w:val="BodyText"/>
      </w:pPr>
    </w:p>
    <w:p w:rsidR="00883583" w:rsidRDefault="00883583" w:rsidP="00883583">
      <w:pPr>
        <w:pStyle w:val="Heading3"/>
      </w:pPr>
      <w:bookmarkStart w:id="231" w:name="_Toc261424027"/>
      <w:r>
        <w:t>Management Service</w:t>
      </w:r>
      <w:bookmarkEnd w:id="231"/>
    </w:p>
    <w:p w:rsidR="00883583" w:rsidRDefault="00883583" w:rsidP="00883583">
      <w:pPr>
        <w:pStyle w:val="BodyText"/>
      </w:pPr>
      <w:r>
        <w:t>Expose method for executing the real-time wait statistic probe.  Wait stat configuration object to hold prior snapshot in order to calculate deltas.</w:t>
      </w:r>
    </w:p>
    <w:p w:rsidR="00883583" w:rsidRPr="0090067A" w:rsidRDefault="00883583" w:rsidP="00883583">
      <w:pPr>
        <w:pStyle w:val="BodyText"/>
      </w:pPr>
      <w:r>
        <w:t>Add code to store the wait statistics contained in the scheduled refresh snapshot.</w:t>
      </w:r>
    </w:p>
    <w:p w:rsidR="00883583" w:rsidRDefault="00883583" w:rsidP="00883583">
      <w:pPr>
        <w:pStyle w:val="Heading3"/>
      </w:pPr>
      <w:bookmarkStart w:id="232" w:name="_Toc261424028"/>
      <w:r>
        <w:lastRenderedPageBreak/>
        <w:t>Desktop Client</w:t>
      </w:r>
      <w:bookmarkEnd w:id="232"/>
    </w:p>
    <w:p w:rsidR="00883583" w:rsidRDefault="00883583" w:rsidP="00883583">
      <w:pPr>
        <w:pStyle w:val="BodyText"/>
      </w:pPr>
      <w:r>
        <w:t xml:space="preserve">A new view will be added to show the wait statistics.  Feature wise, this view is similar to the Sessions/Locks view.  I’d probably use it as a start since it has a chart and a grid and it supports history and real-time mode. </w:t>
      </w:r>
    </w:p>
    <w:p w:rsidR="00883583" w:rsidDel="00165F7E" w:rsidRDefault="00883583" w:rsidP="00883583">
      <w:pPr>
        <w:pStyle w:val="BodyText"/>
        <w:rPr>
          <w:del w:id="233" w:author="Vicky Harp" w:date="2010-03-19T11:35:00Z"/>
        </w:rPr>
      </w:pPr>
      <w:del w:id="234" w:author="Vicky Harp" w:date="2010-03-19T11:35:00Z">
        <w:r w:rsidDel="00165F7E">
          <w:delText>The list non-wait metrics to show in the grid were taken from the baseline query and the metrics available in the DiskDrives table.  See BaselineMetaData for the source of each item.</w:delText>
        </w:r>
      </w:del>
    </w:p>
    <w:p w:rsidR="00883583" w:rsidRDefault="00883583" w:rsidP="00883583">
      <w:pPr>
        <w:pStyle w:val="BodyText"/>
      </w:pPr>
      <w:r>
        <w:t>Custom Stuff:</w:t>
      </w:r>
    </w:p>
    <w:p w:rsidR="00883583" w:rsidRDefault="00883583" w:rsidP="00883583">
      <w:pPr>
        <w:pStyle w:val="BodyText"/>
      </w:pPr>
      <w:r>
        <w:t>Need a custom control for showing the chart legend.  Was thinking a checked list box that is owner drawn.  After the chart data is loaded, query the chart for legend information (color + series title) and use that to render the row.  The idea is to create a scrollable legend.</w:t>
      </w:r>
    </w:p>
    <w:p w:rsidR="00883583" w:rsidRPr="0090067A" w:rsidRDefault="00883583" w:rsidP="00883583">
      <w:pPr>
        <w:pStyle w:val="BodyText"/>
      </w:pPr>
      <w:r>
        <w:t xml:space="preserve">Need to be able to collapse/restore the legend (separate control or possibly part of the legend control).  Need to be able to signal the other legend so that it also collapses/restores itself.  </w:t>
      </w:r>
    </w:p>
    <w:p w:rsidR="00883583" w:rsidRPr="0090067A" w:rsidRDefault="00883583" w:rsidP="00883583">
      <w:pPr>
        <w:pStyle w:val="Heading3"/>
      </w:pPr>
      <w:bookmarkStart w:id="235" w:name="_Toc261424029"/>
      <w:r>
        <w:t>Repository</w:t>
      </w:r>
      <w:bookmarkEnd w:id="235"/>
    </w:p>
    <w:p w:rsidR="00883583" w:rsidDel="00165F7E" w:rsidRDefault="00883583" w:rsidP="00883583">
      <w:pPr>
        <w:pStyle w:val="BodyText"/>
        <w:spacing w:after="0"/>
        <w:rPr>
          <w:del w:id="236" w:author="Vicky Harp" w:date="2010-03-19T11:35:00Z"/>
        </w:rPr>
      </w:pPr>
      <w:del w:id="237" w:author="Vicky Harp" w:date="2010-03-19T11:35:00Z">
        <w:r w:rsidDel="00165F7E">
          <w:delText>New Tables</w:delText>
        </w:r>
      </w:del>
    </w:p>
    <w:p w:rsidR="00883583" w:rsidDel="00165F7E" w:rsidRDefault="00883583" w:rsidP="00883583">
      <w:pPr>
        <w:pStyle w:val="BodyText"/>
        <w:numPr>
          <w:ilvl w:val="0"/>
          <w:numId w:val="12"/>
        </w:numPr>
        <w:spacing w:after="0"/>
        <w:rPr>
          <w:del w:id="238" w:author="Vicky Harp" w:date="2010-03-19T11:35:00Z"/>
        </w:rPr>
      </w:pPr>
      <w:del w:id="239" w:author="Vicky Harp" w:date="2010-03-19T11:35:00Z">
        <w:r w:rsidDel="00165F7E">
          <w:delText>Detailed Wait Statistics – detailed wait statistics (bulk inserts)</w:delText>
        </w:r>
      </w:del>
    </w:p>
    <w:p w:rsidR="00883583" w:rsidDel="00165F7E" w:rsidRDefault="00883583" w:rsidP="00883583">
      <w:pPr>
        <w:pStyle w:val="BodyText"/>
        <w:numPr>
          <w:ilvl w:val="0"/>
          <w:numId w:val="12"/>
        </w:numPr>
        <w:spacing w:after="0"/>
        <w:rPr>
          <w:del w:id="240" w:author="Vicky Harp" w:date="2010-03-19T11:35:00Z"/>
        </w:rPr>
      </w:pPr>
      <w:del w:id="241" w:author="Vicky Harp" w:date="2010-03-19T11:35:00Z">
        <w:r w:rsidDel="00165F7E">
          <w:delText xml:space="preserve">Summarized Wait Statistics – summarized by category </w:delText>
        </w:r>
      </w:del>
    </w:p>
    <w:p w:rsidR="00883583" w:rsidDel="00165F7E" w:rsidRDefault="00883583" w:rsidP="00883583">
      <w:pPr>
        <w:pStyle w:val="BodyText"/>
        <w:numPr>
          <w:ilvl w:val="0"/>
          <w:numId w:val="12"/>
        </w:numPr>
        <w:spacing w:after="0"/>
        <w:rPr>
          <w:del w:id="242" w:author="Vicky Harp" w:date="2010-03-19T11:35:00Z"/>
        </w:rPr>
      </w:pPr>
      <w:del w:id="243" w:author="Vicky Harp" w:date="2010-03-19T11:35:00Z">
        <w:r w:rsidDel="00165F7E">
          <w:delText>Wait Categories – wait categories and other metadata (description)</w:delText>
        </w:r>
      </w:del>
    </w:p>
    <w:p w:rsidR="00165F7E" w:rsidRDefault="00165F7E" w:rsidP="00165F7E">
      <w:pPr>
        <w:pStyle w:val="BodyText"/>
        <w:spacing w:after="0"/>
        <w:rPr>
          <w:ins w:id="244" w:author="Vicky Harp" w:date="2010-03-19T11:35:00Z"/>
        </w:rPr>
      </w:pPr>
      <w:ins w:id="245" w:author="Vicky Harp" w:date="2010-03-19T11:35:00Z">
        <w:r>
          <w:t>New Tables</w:t>
        </w:r>
      </w:ins>
    </w:p>
    <w:p w:rsidR="00165F7E" w:rsidRDefault="00165F7E" w:rsidP="00165F7E">
      <w:pPr>
        <w:pStyle w:val="BodyText"/>
        <w:numPr>
          <w:ilvl w:val="0"/>
          <w:numId w:val="13"/>
        </w:numPr>
        <w:spacing w:after="0"/>
        <w:rPr>
          <w:ins w:id="246" w:author="Vicky Harp" w:date="2010-03-19T11:35:00Z"/>
        </w:rPr>
      </w:pPr>
      <w:ins w:id="247" w:author="Vicky Harp" w:date="2010-03-19T11:35:00Z">
        <w:r>
          <w:t>Wait Categories – List of wait categories</w:t>
        </w:r>
      </w:ins>
    </w:p>
    <w:p w:rsidR="00165F7E" w:rsidRDefault="00165F7E" w:rsidP="00165F7E">
      <w:pPr>
        <w:pStyle w:val="BodyText"/>
        <w:numPr>
          <w:ilvl w:val="0"/>
          <w:numId w:val="13"/>
        </w:numPr>
        <w:spacing w:after="0"/>
        <w:rPr>
          <w:ins w:id="248" w:author="Vicky Harp" w:date="2010-03-19T11:36:00Z"/>
        </w:rPr>
      </w:pPr>
      <w:ins w:id="249" w:author="Vicky Harp" w:date="2010-03-19T11:36:00Z">
        <w:r>
          <w:t>Wait Types – List of wait types, their definitions, and a link to their category</w:t>
        </w:r>
      </w:ins>
    </w:p>
    <w:p w:rsidR="00165F7E" w:rsidRDefault="00165F7E" w:rsidP="00165F7E">
      <w:pPr>
        <w:pStyle w:val="BodyText"/>
        <w:numPr>
          <w:ilvl w:val="0"/>
          <w:numId w:val="13"/>
        </w:numPr>
        <w:spacing w:after="0"/>
        <w:rPr>
          <w:ins w:id="250" w:author="Vicky Harp" w:date="2010-03-19T11:36:00Z"/>
        </w:rPr>
      </w:pPr>
      <w:ins w:id="251" w:author="Vicky Harp" w:date="2010-03-19T11:36:00Z">
        <w:r>
          <w:t>Wait Statistics – Main link table for wait statistics – one per collection</w:t>
        </w:r>
      </w:ins>
    </w:p>
    <w:p w:rsidR="00165F7E" w:rsidRDefault="00165F7E" w:rsidP="00165F7E">
      <w:pPr>
        <w:pStyle w:val="BodyText"/>
        <w:numPr>
          <w:ilvl w:val="0"/>
          <w:numId w:val="13"/>
        </w:numPr>
        <w:spacing w:after="0"/>
        <w:rPr>
          <w:ins w:id="252" w:author="Vicky Harp" w:date="2010-03-19T11:36:00Z"/>
        </w:rPr>
      </w:pPr>
      <w:ins w:id="253" w:author="Vicky Harp" w:date="2010-03-19T11:36:00Z">
        <w:r>
          <w:t>WaitStatisticsDetails – Details associated with each Wait Statistics collection – one per wait type per collection</w:t>
        </w:r>
      </w:ins>
    </w:p>
    <w:p w:rsidR="00165F7E" w:rsidRDefault="00165F7E" w:rsidP="00165F7E">
      <w:pPr>
        <w:pStyle w:val="BodyText"/>
        <w:spacing w:after="0"/>
        <w:ind w:left="720"/>
      </w:pPr>
    </w:p>
    <w:p w:rsidR="00883583" w:rsidRDefault="00883583" w:rsidP="00883583">
      <w:pPr>
        <w:pStyle w:val="BodyText"/>
        <w:spacing w:after="0"/>
      </w:pPr>
      <w:r>
        <w:t xml:space="preserve">The grooming proc will need to be updated to groom the wait stats data.  The data should be groomed at the time as the Server Activity data.  We may need to allow for grooming the detailed wait stats table more frequently.  </w:t>
      </w:r>
      <w:del w:id="254" w:author="Vicky Harp" w:date="2010-03-19T11:37:00Z">
        <w:r w:rsidDel="00165F7E">
          <w:delText>If we decide not to do this then we can drop the Summarized Wait Statistics table.</w:delText>
        </w:r>
      </w:del>
    </w:p>
    <w:p w:rsidR="00883583" w:rsidRPr="0090067A" w:rsidRDefault="00883583" w:rsidP="00883583">
      <w:pPr>
        <w:pStyle w:val="BodyText"/>
      </w:pPr>
    </w:p>
    <w:p w:rsidR="00883583" w:rsidRDefault="00883583" w:rsidP="00883583">
      <w:pPr>
        <w:pStyle w:val="Heading2"/>
      </w:pPr>
      <w:bookmarkStart w:id="255" w:name="_Toc261424030"/>
      <w:r>
        <w:t>Installation Issues</w:t>
      </w:r>
      <w:bookmarkEnd w:id="255"/>
    </w:p>
    <w:p w:rsidR="00883583" w:rsidRDefault="00883583" w:rsidP="00883583">
      <w:pPr>
        <w:pStyle w:val="BodyText"/>
      </w:pPr>
      <w:r>
        <w:t>None</w:t>
      </w:r>
    </w:p>
    <w:p w:rsidR="00883583" w:rsidRPr="0090067A" w:rsidRDefault="00883583" w:rsidP="00883583">
      <w:pPr>
        <w:pStyle w:val="BodyText"/>
      </w:pPr>
    </w:p>
    <w:p w:rsidR="00883583" w:rsidRDefault="00883583" w:rsidP="00883583">
      <w:pPr>
        <w:pStyle w:val="Heading2"/>
      </w:pPr>
      <w:bookmarkStart w:id="256" w:name="_Toc360430713"/>
      <w:bookmarkStart w:id="257" w:name="_Toc360430805"/>
      <w:bookmarkStart w:id="258" w:name="_Toc360431061"/>
      <w:bookmarkStart w:id="259" w:name="_Toc360431526"/>
      <w:bookmarkStart w:id="260" w:name="_Toc360431938"/>
      <w:bookmarkStart w:id="261" w:name="_Toc360433710"/>
      <w:bookmarkStart w:id="262" w:name="_Toc374866372"/>
      <w:bookmarkStart w:id="263" w:name="_Toc375126877"/>
      <w:bookmarkStart w:id="264" w:name="_Toc375126908"/>
      <w:bookmarkStart w:id="265" w:name="_Toc375126933"/>
      <w:bookmarkStart w:id="266" w:name="_Toc377373074"/>
      <w:bookmarkStart w:id="267" w:name="_Toc378468809"/>
      <w:bookmarkStart w:id="268" w:name="_Toc381264549"/>
      <w:bookmarkStart w:id="269" w:name="_Toc261424031"/>
      <w:r>
        <w:t>Schedule</w:t>
      </w:r>
      <w:bookmarkEnd w:id="269"/>
    </w:p>
    <w:p w:rsidR="00883583" w:rsidRDefault="00883583" w:rsidP="00883583">
      <w:pPr>
        <w:pStyle w:val="Heading3"/>
      </w:pPr>
      <w:bookmarkStart w:id="270" w:name="_Toc261424032"/>
      <w:r>
        <w:t>Work Breakdown and Sizing</w:t>
      </w:r>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21"/>
        <w:gridCol w:w="1386"/>
        <w:gridCol w:w="1469"/>
      </w:tblGrid>
      <w:tr w:rsidR="00883583" w:rsidTr="00601ED7">
        <w:tc>
          <w:tcPr>
            <w:tcW w:w="6721" w:type="dxa"/>
            <w:shd w:val="clear" w:color="auto" w:fill="C0C0C0"/>
          </w:tcPr>
          <w:p w:rsidR="00883583" w:rsidRDefault="00883583" w:rsidP="00601ED7">
            <w:pPr>
              <w:pStyle w:val="BodyText"/>
            </w:pPr>
            <w:r>
              <w:t>Component</w:t>
            </w:r>
          </w:p>
        </w:tc>
        <w:tc>
          <w:tcPr>
            <w:tcW w:w="1386" w:type="dxa"/>
            <w:shd w:val="clear" w:color="auto" w:fill="C0C0C0"/>
          </w:tcPr>
          <w:p w:rsidR="00883583" w:rsidRDefault="00883583" w:rsidP="00601ED7">
            <w:pPr>
              <w:pStyle w:val="BodyText"/>
            </w:pPr>
            <w:r>
              <w:t>Who</w:t>
            </w:r>
          </w:p>
        </w:tc>
        <w:tc>
          <w:tcPr>
            <w:tcW w:w="1469" w:type="dxa"/>
            <w:shd w:val="clear" w:color="auto" w:fill="C0C0C0"/>
          </w:tcPr>
          <w:p w:rsidR="00883583" w:rsidRDefault="00883583" w:rsidP="00601ED7">
            <w:pPr>
              <w:pStyle w:val="BodyText"/>
            </w:pPr>
            <w:r>
              <w:t>Sizing</w:t>
            </w:r>
          </w:p>
        </w:tc>
      </w:tr>
      <w:tr w:rsidR="00883583" w:rsidTr="00601ED7">
        <w:tc>
          <w:tcPr>
            <w:tcW w:w="6721" w:type="dxa"/>
          </w:tcPr>
          <w:p w:rsidR="00883583" w:rsidRDefault="00883583" w:rsidP="00601ED7">
            <w:pPr>
              <w:pStyle w:val="BodyText"/>
            </w:pPr>
            <w:r>
              <w:t>Collection Service</w:t>
            </w:r>
          </w:p>
        </w:tc>
        <w:tc>
          <w:tcPr>
            <w:tcW w:w="1386" w:type="dxa"/>
          </w:tcPr>
          <w:p w:rsidR="00883583" w:rsidRDefault="00883583" w:rsidP="00601ED7">
            <w:pPr>
              <w:pStyle w:val="BodyText"/>
            </w:pPr>
            <w:r>
              <w:t>Vicky</w:t>
            </w:r>
          </w:p>
        </w:tc>
        <w:tc>
          <w:tcPr>
            <w:tcW w:w="1469" w:type="dxa"/>
          </w:tcPr>
          <w:p w:rsidR="00883583" w:rsidRDefault="00883583" w:rsidP="00601ED7">
            <w:pPr>
              <w:pStyle w:val="BodyText"/>
            </w:pPr>
            <w:r>
              <w:t>2 days</w:t>
            </w:r>
          </w:p>
        </w:tc>
      </w:tr>
      <w:tr w:rsidR="00883583" w:rsidTr="00601ED7">
        <w:tc>
          <w:tcPr>
            <w:tcW w:w="6721" w:type="dxa"/>
          </w:tcPr>
          <w:p w:rsidR="00883583" w:rsidRDefault="00883583" w:rsidP="00601ED7">
            <w:pPr>
              <w:pStyle w:val="BodyText"/>
            </w:pPr>
            <w:r>
              <w:t>Management Service</w:t>
            </w:r>
          </w:p>
        </w:tc>
        <w:tc>
          <w:tcPr>
            <w:tcW w:w="1386" w:type="dxa"/>
          </w:tcPr>
          <w:p w:rsidR="00883583" w:rsidRDefault="00883583" w:rsidP="00601ED7">
            <w:pPr>
              <w:pStyle w:val="BodyText"/>
            </w:pPr>
            <w:del w:id="271" w:author="Vicky Harp" w:date="2010-03-19T11:37:00Z">
              <w:r w:rsidDel="00165F7E">
                <w:delText>???</w:delText>
              </w:r>
            </w:del>
            <w:ins w:id="272" w:author="Vicky Harp" w:date="2010-03-19T11:37:00Z">
              <w:r w:rsidR="00165F7E">
                <w:t>Vicky</w:t>
              </w:r>
            </w:ins>
          </w:p>
        </w:tc>
        <w:tc>
          <w:tcPr>
            <w:tcW w:w="1469" w:type="dxa"/>
          </w:tcPr>
          <w:p w:rsidR="00883583" w:rsidRDefault="00883583" w:rsidP="00601ED7">
            <w:pPr>
              <w:pStyle w:val="BodyText"/>
            </w:pPr>
            <w:r>
              <w:t>2 days</w:t>
            </w:r>
          </w:p>
        </w:tc>
      </w:tr>
      <w:tr w:rsidR="00883583" w:rsidTr="00601ED7">
        <w:tc>
          <w:tcPr>
            <w:tcW w:w="6721" w:type="dxa"/>
          </w:tcPr>
          <w:p w:rsidR="00883583" w:rsidRDefault="00883583" w:rsidP="00601ED7">
            <w:pPr>
              <w:pStyle w:val="BodyText"/>
            </w:pPr>
            <w:r>
              <w:t>Repository</w:t>
            </w:r>
          </w:p>
        </w:tc>
        <w:tc>
          <w:tcPr>
            <w:tcW w:w="1386" w:type="dxa"/>
          </w:tcPr>
          <w:p w:rsidR="00883583" w:rsidRDefault="00883583" w:rsidP="00601ED7">
            <w:pPr>
              <w:pStyle w:val="BodyText"/>
            </w:pPr>
            <w:r>
              <w:t>Vicky</w:t>
            </w:r>
          </w:p>
        </w:tc>
        <w:tc>
          <w:tcPr>
            <w:tcW w:w="1469" w:type="dxa"/>
          </w:tcPr>
          <w:p w:rsidR="00883583" w:rsidRDefault="00883583" w:rsidP="00601ED7">
            <w:pPr>
              <w:pStyle w:val="BodyText"/>
            </w:pPr>
            <w:del w:id="273" w:author="Vicky Harp" w:date="2010-03-19T11:39:00Z">
              <w:r w:rsidDel="00165F7E">
                <w:delText xml:space="preserve">1 </w:delText>
              </w:r>
            </w:del>
            <w:ins w:id="274" w:author="Vicky Harp" w:date="2010-03-19T11:39:00Z">
              <w:r w:rsidR="00165F7E">
                <w:t xml:space="preserve">2 </w:t>
              </w:r>
            </w:ins>
            <w:r>
              <w:t>day</w:t>
            </w:r>
            <w:ins w:id="275" w:author="Vicky Harp" w:date="2010-03-19T11:39:00Z">
              <w:r w:rsidR="00165F7E">
                <w:t>s</w:t>
              </w:r>
            </w:ins>
          </w:p>
        </w:tc>
      </w:tr>
      <w:tr w:rsidR="00883583" w:rsidTr="00601ED7">
        <w:tc>
          <w:tcPr>
            <w:tcW w:w="6721" w:type="dxa"/>
          </w:tcPr>
          <w:p w:rsidR="00883583" w:rsidRDefault="00883583" w:rsidP="00601ED7">
            <w:pPr>
              <w:pStyle w:val="BodyText"/>
            </w:pPr>
            <w:r>
              <w:t>Desktop Client</w:t>
            </w:r>
          </w:p>
        </w:tc>
        <w:tc>
          <w:tcPr>
            <w:tcW w:w="1386" w:type="dxa"/>
          </w:tcPr>
          <w:p w:rsidR="00883583" w:rsidRDefault="00883583" w:rsidP="00601ED7">
            <w:pPr>
              <w:pStyle w:val="BodyText"/>
            </w:pPr>
            <w:del w:id="276" w:author="Vicky Harp" w:date="2010-03-19T11:39:00Z">
              <w:r w:rsidDel="00165F7E">
                <w:delText>???</w:delText>
              </w:r>
            </w:del>
            <w:ins w:id="277" w:author="Vicky Harp" w:date="2010-03-19T11:39:00Z">
              <w:r w:rsidR="00165F7E">
                <w:t>Quentin</w:t>
              </w:r>
            </w:ins>
          </w:p>
        </w:tc>
        <w:tc>
          <w:tcPr>
            <w:tcW w:w="1469" w:type="dxa"/>
          </w:tcPr>
          <w:p w:rsidR="00883583" w:rsidRDefault="00883583" w:rsidP="00601ED7">
            <w:pPr>
              <w:pStyle w:val="BodyText"/>
            </w:pPr>
            <w:r>
              <w:t>12 days</w:t>
            </w:r>
          </w:p>
        </w:tc>
      </w:tr>
      <w:tr w:rsidR="00883583" w:rsidTr="00601ED7">
        <w:tc>
          <w:tcPr>
            <w:tcW w:w="6721" w:type="dxa"/>
          </w:tcPr>
          <w:p w:rsidR="00883583" w:rsidRDefault="00883583" w:rsidP="00601ED7">
            <w:pPr>
              <w:pStyle w:val="BodyText"/>
            </w:pPr>
            <w:r>
              <w:t>Unit and Integration Testing</w:t>
            </w:r>
          </w:p>
        </w:tc>
        <w:tc>
          <w:tcPr>
            <w:tcW w:w="1386" w:type="dxa"/>
          </w:tcPr>
          <w:p w:rsidR="00883583" w:rsidRDefault="00883583" w:rsidP="00601ED7">
            <w:pPr>
              <w:pStyle w:val="BodyText"/>
            </w:pPr>
            <w:del w:id="278" w:author="Vicky Harp" w:date="2010-03-19T11:46:00Z">
              <w:r w:rsidDel="00FB2199">
                <w:delText>All</w:delText>
              </w:r>
            </w:del>
            <w:ins w:id="279" w:author="Vicky Harp" w:date="2010-03-19T11:46:00Z">
              <w:r w:rsidR="00FB2199">
                <w:t xml:space="preserve">Quentin &amp; </w:t>
              </w:r>
              <w:r w:rsidR="00FB2199">
                <w:lastRenderedPageBreak/>
                <w:t>Vicky</w:t>
              </w:r>
            </w:ins>
          </w:p>
        </w:tc>
        <w:tc>
          <w:tcPr>
            <w:tcW w:w="1469" w:type="dxa"/>
          </w:tcPr>
          <w:p w:rsidR="00883583" w:rsidRDefault="00FB2199" w:rsidP="00601ED7">
            <w:pPr>
              <w:pStyle w:val="BodyText"/>
            </w:pPr>
            <w:ins w:id="280" w:author="Vicky Harp" w:date="2010-03-19T11:46:00Z">
              <w:r>
                <w:lastRenderedPageBreak/>
                <w:t>2</w:t>
              </w:r>
            </w:ins>
            <w:del w:id="281" w:author="Vicky Harp" w:date="2010-03-19T11:46:00Z">
              <w:r w:rsidR="00883583" w:rsidDel="00FB2199">
                <w:delText>1</w:delText>
              </w:r>
            </w:del>
            <w:r w:rsidR="00883583">
              <w:t xml:space="preserve"> day</w:t>
            </w:r>
            <w:ins w:id="282" w:author="Vicky Harp" w:date="2010-03-19T11:46:00Z">
              <w:r>
                <w:t>s</w:t>
              </w:r>
            </w:ins>
          </w:p>
        </w:tc>
      </w:tr>
      <w:tr w:rsidR="00883583" w:rsidTr="00601ED7">
        <w:tc>
          <w:tcPr>
            <w:tcW w:w="6721" w:type="dxa"/>
          </w:tcPr>
          <w:p w:rsidR="00883583" w:rsidRDefault="00FB2199" w:rsidP="00601ED7">
            <w:pPr>
              <w:pStyle w:val="BodyText"/>
              <w:rPr>
                <w:b/>
                <w:bCs/>
                <w:sz w:val="24"/>
              </w:rPr>
            </w:pPr>
            <w:ins w:id="283" w:author="Vicky Harp" w:date="2010-03-19T11:45:00Z">
              <w:r>
                <w:rPr>
                  <w:b/>
                  <w:bCs/>
                  <w:sz w:val="24"/>
                </w:rPr>
                <w:lastRenderedPageBreak/>
                <w:t>Categorizing Waits / Integrating Documentation</w:t>
              </w:r>
            </w:ins>
          </w:p>
        </w:tc>
        <w:tc>
          <w:tcPr>
            <w:tcW w:w="1386" w:type="dxa"/>
          </w:tcPr>
          <w:p w:rsidR="00883583" w:rsidRDefault="00FB2199" w:rsidP="00601ED7">
            <w:pPr>
              <w:pStyle w:val="BodyText"/>
              <w:rPr>
                <w:b/>
                <w:bCs/>
                <w:sz w:val="24"/>
              </w:rPr>
            </w:pPr>
            <w:ins w:id="284" w:author="Vicky Harp" w:date="2010-03-19T11:45:00Z">
              <w:r>
                <w:rPr>
                  <w:b/>
                  <w:bCs/>
                  <w:sz w:val="24"/>
                </w:rPr>
                <w:t>Quentin</w:t>
              </w:r>
            </w:ins>
          </w:p>
        </w:tc>
        <w:tc>
          <w:tcPr>
            <w:tcW w:w="1469" w:type="dxa"/>
          </w:tcPr>
          <w:p w:rsidR="00883583" w:rsidRDefault="00FB2199" w:rsidP="00601ED7">
            <w:pPr>
              <w:pStyle w:val="BodyText"/>
              <w:rPr>
                <w:b/>
                <w:bCs/>
                <w:sz w:val="24"/>
              </w:rPr>
            </w:pPr>
            <w:ins w:id="285" w:author="Vicky Harp" w:date="2010-03-19T11:46:00Z">
              <w:r>
                <w:rPr>
                  <w:b/>
                  <w:bCs/>
                  <w:sz w:val="24"/>
                </w:rPr>
                <w:t>3 days</w:t>
              </w:r>
            </w:ins>
          </w:p>
        </w:tc>
      </w:tr>
      <w:tr w:rsidR="00FB2199" w:rsidTr="00601ED7">
        <w:tc>
          <w:tcPr>
            <w:tcW w:w="6721" w:type="dxa"/>
          </w:tcPr>
          <w:p w:rsidR="00FB2199" w:rsidRDefault="00FB2199" w:rsidP="00601ED7">
            <w:pPr>
              <w:pStyle w:val="BodyText"/>
              <w:rPr>
                <w:b/>
                <w:bCs/>
                <w:sz w:val="24"/>
              </w:rPr>
            </w:pPr>
            <w:r>
              <w:rPr>
                <w:b/>
                <w:bCs/>
                <w:sz w:val="24"/>
              </w:rPr>
              <w:t>Total</w:t>
            </w:r>
          </w:p>
        </w:tc>
        <w:tc>
          <w:tcPr>
            <w:tcW w:w="1386" w:type="dxa"/>
          </w:tcPr>
          <w:p w:rsidR="00FB2199" w:rsidRDefault="00FB2199" w:rsidP="00601ED7">
            <w:pPr>
              <w:pStyle w:val="BodyText"/>
              <w:rPr>
                <w:b/>
                <w:bCs/>
                <w:sz w:val="24"/>
              </w:rPr>
            </w:pPr>
          </w:p>
        </w:tc>
        <w:tc>
          <w:tcPr>
            <w:tcW w:w="1469" w:type="dxa"/>
          </w:tcPr>
          <w:p w:rsidR="00FB2199" w:rsidDel="00165F7E" w:rsidRDefault="00FB2199" w:rsidP="00FB2199">
            <w:pPr>
              <w:pStyle w:val="BodyText"/>
              <w:rPr>
                <w:b/>
                <w:bCs/>
                <w:sz w:val="24"/>
              </w:rPr>
            </w:pPr>
            <w:del w:id="286" w:author="Vicky Harp" w:date="2010-03-19T11:39:00Z">
              <w:r w:rsidDel="00165F7E">
                <w:rPr>
                  <w:b/>
                  <w:bCs/>
                  <w:sz w:val="24"/>
                </w:rPr>
                <w:delText xml:space="preserve">18 </w:delText>
              </w:r>
            </w:del>
            <w:ins w:id="287" w:author="Vicky Harp" w:date="2010-03-19T11:46:00Z">
              <w:r>
                <w:rPr>
                  <w:b/>
                  <w:bCs/>
                  <w:sz w:val="24"/>
                </w:rPr>
                <w:t>23</w:t>
              </w:r>
            </w:ins>
            <w:ins w:id="288" w:author="Vicky Harp" w:date="2010-03-19T11:39:00Z">
              <w:r>
                <w:rPr>
                  <w:b/>
                  <w:bCs/>
                  <w:sz w:val="24"/>
                </w:rPr>
                <w:t xml:space="preserve"> </w:t>
              </w:r>
            </w:ins>
            <w:r>
              <w:rPr>
                <w:b/>
                <w:bCs/>
                <w:sz w:val="24"/>
              </w:rPr>
              <w:t>days</w:t>
            </w:r>
          </w:p>
        </w:tc>
      </w:tr>
    </w:tbl>
    <w:p w:rsidR="00883583" w:rsidRDefault="00883583" w:rsidP="00883583">
      <w:pPr>
        <w:pStyle w:val="BodyText"/>
      </w:pPr>
    </w:p>
    <w:p w:rsidR="00883583" w:rsidRDefault="00883583" w:rsidP="00883583">
      <w:pPr>
        <w:pStyle w:val="Heading3"/>
      </w:pPr>
      <w:bookmarkStart w:id="289" w:name="_Toc261424033"/>
      <w:r>
        <w:t>Areas of Risk</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89"/>
    </w:p>
    <w:p w:rsidR="00883583" w:rsidRDefault="00883583" w:rsidP="00883583">
      <w:pPr>
        <w:pStyle w:val="BodyText"/>
      </w:pPr>
      <w:bookmarkStart w:id="290" w:name="_Toc377373075"/>
      <w:r>
        <w:t>Assignment of Wait Categories – new wait types can be added at any time by Microsoft.  We will need to figure out how to categorize new types as they are added.</w:t>
      </w:r>
    </w:p>
    <w:p w:rsidR="00883583" w:rsidRPr="009559A3" w:rsidRDefault="00883583" w:rsidP="00883583">
      <w:pPr>
        <w:pStyle w:val="BodyText"/>
      </w:pPr>
      <w:r>
        <w:t>Volume of data – since we are storing detailed waits this could be upwards of a couple of hundred rows per refresh.</w:t>
      </w:r>
    </w:p>
    <w:p w:rsidR="00883583" w:rsidRDefault="00883583" w:rsidP="00883583">
      <w:pPr>
        <w:pStyle w:val="CommentText"/>
        <w:ind w:left="720"/>
      </w:pPr>
    </w:p>
    <w:p w:rsidR="00883583" w:rsidRDefault="00883583" w:rsidP="00883583">
      <w:pPr>
        <w:pStyle w:val="BodyText"/>
      </w:pPr>
    </w:p>
    <w:p w:rsidR="00883583" w:rsidRDefault="00883583" w:rsidP="00883583">
      <w:pPr>
        <w:pStyle w:val="Heading1"/>
      </w:pPr>
      <w:bookmarkStart w:id="291" w:name="_Toc261424034"/>
      <w:bookmarkEnd w:id="290"/>
      <w:r>
        <w:t>Quality Assurance Considerations</w:t>
      </w:r>
      <w:bookmarkEnd w:id="291"/>
      <w:r>
        <w:rPr>
          <w:rStyle w:val="CommentReference"/>
        </w:rPr>
        <w:t xml:space="preserve"> </w:t>
      </w:r>
    </w:p>
    <w:p w:rsidR="00883583" w:rsidRDefault="00883583" w:rsidP="00883583">
      <w:pPr>
        <w:pStyle w:val="Heading3"/>
      </w:pPr>
      <w:bookmarkStart w:id="292" w:name="_Toc261424035"/>
      <w:r>
        <w:t>Overview</w:t>
      </w:r>
      <w:bookmarkEnd w:id="292"/>
    </w:p>
    <w:p w:rsidR="00883583" w:rsidRPr="00286E59" w:rsidRDefault="00883583" w:rsidP="00883583">
      <w:pPr>
        <w:pStyle w:val="BodyText"/>
      </w:pPr>
    </w:p>
    <w:p w:rsidR="00883583" w:rsidRDefault="00883583" w:rsidP="00883583">
      <w:pPr>
        <w:pStyle w:val="Heading3"/>
      </w:pPr>
      <w:bookmarkStart w:id="293" w:name="_Toc261424036"/>
      <w:r>
        <w:t>Developer-Created Unit Tests</w:t>
      </w:r>
      <w:bookmarkEnd w:id="293"/>
    </w:p>
    <w:p w:rsidR="00883583" w:rsidRDefault="00883583" w:rsidP="00883583">
      <w:pPr>
        <w:pStyle w:val="BodyText"/>
      </w:pPr>
      <w:r>
        <w:rPr>
          <w:noProof/>
        </w:rPr>
        <w:t>None expected</w:t>
      </w:r>
    </w:p>
    <w:p w:rsidR="00883583" w:rsidRDefault="00883583" w:rsidP="00883583">
      <w:pPr>
        <w:pStyle w:val="BodyText"/>
      </w:pPr>
    </w:p>
    <w:p w:rsidR="00883583" w:rsidRDefault="00883583" w:rsidP="00883583">
      <w:pPr>
        <w:pStyle w:val="Heading1"/>
      </w:pPr>
      <w:bookmarkStart w:id="294" w:name="_Toc261424037"/>
      <w:r>
        <w:t>Documentation Consideration</w:t>
      </w:r>
      <w:bookmarkEnd w:id="294"/>
    </w:p>
    <w:p w:rsidR="00883583" w:rsidRPr="00286E59" w:rsidRDefault="00883583" w:rsidP="00883583">
      <w:pPr>
        <w:pStyle w:val="BodyText"/>
      </w:pPr>
      <w:del w:id="295" w:author="Vicky Harp" w:date="2010-03-19T11:42:00Z">
        <w:r w:rsidDel="00165F7E">
          <w:delText>None</w:delText>
        </w:r>
      </w:del>
      <w:ins w:id="296" w:author="Vicky Harp" w:date="2010-03-19T11:42:00Z">
        <w:r w:rsidR="00165F7E">
          <w:t>Documentation assistance will be required with formulating the definitions for the wait types.</w:t>
        </w:r>
      </w:ins>
    </w:p>
    <w:p w:rsidR="00922D2C" w:rsidRDefault="00922D2C" w:rsidP="00922D2C">
      <w:pPr>
        <w:pStyle w:val="Heading1"/>
      </w:pPr>
      <w:r>
        <w:rPr>
          <w:highlight w:val="lightGray"/>
        </w:rPr>
        <w:br w:type="page"/>
      </w:r>
      <w:bookmarkStart w:id="297" w:name="_Toc261424038"/>
      <w:r>
        <w:lastRenderedPageBreak/>
        <w:t>Appendix 1 – Implementation Notes</w:t>
      </w:r>
      <w:bookmarkEnd w:id="297"/>
    </w:p>
    <w:p w:rsidR="00922D2C" w:rsidRDefault="00922D2C" w:rsidP="00922D2C">
      <w:r>
        <w:t>A number of changes were introduced during implementation in response to QA and PM requests and in order to fulfill technical requirements.  For completeness these changes are delineated below.  The same appendix is being included for both the Server Waits and Query Waits specifications.</w:t>
      </w:r>
    </w:p>
    <w:p w:rsidR="00922D2C" w:rsidRDefault="00922D2C" w:rsidP="00922D2C">
      <w:pPr>
        <w:pStyle w:val="ListParagraph"/>
        <w:numPr>
          <w:ilvl w:val="0"/>
          <w:numId w:val="14"/>
        </w:numPr>
      </w:pPr>
      <w:r>
        <w:t>The Server Waits View will have both a line chart and a stacked chart, as well as the ability to change between the chart types</w:t>
      </w:r>
    </w:p>
    <w:p w:rsidR="00922D2C" w:rsidRDefault="00922D2C" w:rsidP="00922D2C">
      <w:pPr>
        <w:pStyle w:val="ListParagraph"/>
        <w:numPr>
          <w:ilvl w:val="0"/>
          <w:numId w:val="14"/>
        </w:numPr>
      </w:pPr>
      <w:r>
        <w:t>In Server Waits and Query Waits the legend will reflect Wait Categories and not specific wait types</w:t>
      </w:r>
    </w:p>
    <w:p w:rsidR="00922D2C" w:rsidRDefault="00922D2C" w:rsidP="00922D2C">
      <w:pPr>
        <w:pStyle w:val="ListParagraph"/>
        <w:numPr>
          <w:ilvl w:val="0"/>
          <w:numId w:val="14"/>
        </w:numPr>
      </w:pPr>
      <w:r>
        <w:t>While it was discussed on and off, no pie chart will be included for the Server Waits view in this release</w:t>
      </w:r>
    </w:p>
    <w:p w:rsidR="00922D2C" w:rsidRDefault="00922D2C" w:rsidP="00922D2C">
      <w:pPr>
        <w:pStyle w:val="ListParagraph"/>
        <w:numPr>
          <w:ilvl w:val="0"/>
          <w:numId w:val="14"/>
        </w:numPr>
      </w:pPr>
      <w:r>
        <w:t>In the Query Waits view two buttons will be added to the ribbon:</w:t>
      </w:r>
    </w:p>
    <w:p w:rsidR="00922D2C" w:rsidRDefault="00922D2C" w:rsidP="00922D2C">
      <w:pPr>
        <w:pStyle w:val="ListParagraph"/>
        <w:numPr>
          <w:ilvl w:val="1"/>
          <w:numId w:val="14"/>
        </w:numPr>
      </w:pPr>
      <w:r>
        <w:t>A link to the Server Properties page to allow the query wait statistics to be configured</w:t>
      </w:r>
    </w:p>
    <w:p w:rsidR="00922D2C" w:rsidRDefault="00922D2C" w:rsidP="00922D2C">
      <w:pPr>
        <w:pStyle w:val="ListParagraph"/>
        <w:numPr>
          <w:ilvl w:val="1"/>
          <w:numId w:val="14"/>
        </w:numPr>
      </w:pPr>
      <w:r>
        <w:t>A button to define the number of records returned in the charts – the Top X, defaulting to 10</w:t>
      </w:r>
    </w:p>
    <w:p w:rsidR="00922D2C" w:rsidRDefault="00922D2C" w:rsidP="00922D2C">
      <w:pPr>
        <w:pStyle w:val="ListParagraph"/>
        <w:numPr>
          <w:ilvl w:val="0"/>
          <w:numId w:val="14"/>
        </w:numPr>
      </w:pPr>
      <w:r>
        <w:t>Where labels for a chart are too long and are truncated, the series should be right-clicked upon to view the full label</w:t>
      </w:r>
    </w:p>
    <w:p w:rsidR="00922D2C" w:rsidRDefault="00922D2C" w:rsidP="00922D2C">
      <w:pPr>
        <w:pStyle w:val="ListParagraph"/>
        <w:numPr>
          <w:ilvl w:val="0"/>
          <w:numId w:val="14"/>
        </w:numPr>
      </w:pPr>
      <w:r>
        <w:t>In Query Waits, when switching to timeline mode the top X series being shown will be the series shown in the timeline mode as well</w:t>
      </w:r>
    </w:p>
    <w:p w:rsidR="00922D2C" w:rsidRDefault="00922D2C" w:rsidP="00922D2C">
      <w:pPr>
        <w:pStyle w:val="ListParagraph"/>
        <w:numPr>
          <w:ilvl w:val="0"/>
          <w:numId w:val="14"/>
        </w:numPr>
      </w:pPr>
      <w:r>
        <w:t>This specification refers to drill-throughs or links to other product areas.  This is not being implemented in this release.</w:t>
      </w:r>
    </w:p>
    <w:p w:rsidR="00286E59" w:rsidRPr="00883583" w:rsidRDefault="00286E59" w:rsidP="00883583"/>
    <w:sectPr w:rsidR="00286E59" w:rsidRPr="00883583" w:rsidSect="002E3566">
      <w:footerReference w:type="default" r:id="rId16"/>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3" w:author="Trent Miskelly" w:date="2010-02-22T15:50:00Z" w:initials="TM">
    <w:p w:rsidR="00883583" w:rsidRDefault="00883583" w:rsidP="00883583">
      <w:pPr>
        <w:pStyle w:val="CommentText"/>
      </w:pPr>
      <w:r>
        <w:rPr>
          <w:rStyle w:val="CommentReference"/>
        </w:rPr>
        <w:annotationRef/>
      </w:r>
      <w:r>
        <w:t>I think we should consider showing detailed wait stats for a selected category.</w:t>
      </w:r>
    </w:p>
  </w:comment>
  <w:comment w:id="44" w:author="Trent Miskelly" w:date="2010-02-22T15:50:00Z" w:initials="TM">
    <w:p w:rsidR="00883583" w:rsidRDefault="00883583" w:rsidP="00883583">
      <w:pPr>
        <w:pStyle w:val="CommentText"/>
      </w:pPr>
      <w:r>
        <w:rPr>
          <w:rStyle w:val="CommentReference"/>
        </w:rPr>
        <w:annotationRef/>
      </w:r>
      <w:r>
        <w:t>I also think we should consider the Queue side of this type of analysis. For example, in the Waits &amp; Queues white paper, they layout a pretty good framework for why wait type analysis should be done in conjunction with seeing what’s in the running/runnable/waiting (suspended) queues. This could help users correlate the sessions causing waits vs. those that are waiting around.</w:t>
      </w:r>
    </w:p>
  </w:comment>
  <w:comment w:id="45" w:author="Trent Miskelly" w:date="2010-02-22T15:50:00Z" w:initials="TM">
    <w:p w:rsidR="00883583" w:rsidRDefault="00883583" w:rsidP="00883583">
      <w:pPr>
        <w:pStyle w:val="CommentText"/>
      </w:pPr>
      <w:r>
        <w:rPr>
          <w:rStyle w:val="CommentReference"/>
        </w:rPr>
        <w:annotationRef/>
      </w:r>
      <w:r>
        <w:t>Are we planning to show this info historically, if so, that should probably be noted here.</w:t>
      </w:r>
    </w:p>
  </w:comment>
  <w:comment w:id="46" w:author="Trent Miskelly" w:date="2010-02-22T15:50:00Z" w:initials="TM">
    <w:p w:rsidR="00883583" w:rsidRDefault="00883583" w:rsidP="00883583">
      <w:pPr>
        <w:pStyle w:val="CommentText"/>
      </w:pPr>
      <w:r>
        <w:rPr>
          <w:rStyle w:val="CommentReference"/>
        </w:rPr>
        <w:annotationRef/>
      </w:r>
      <w:r>
        <w:t>Assuming we show detailed wait stats for a given category, we should provide info about what the wait stat means and possible remedies. The MS Waits &amp; Queues white paper provides a lot of detail here and can’t be found in BOL.</w:t>
      </w:r>
    </w:p>
  </w:comment>
  <w:comment w:id="47" w:author="Vicky Harp" w:date="2010-03-19T11:49:00Z" w:initials="VH">
    <w:p w:rsidR="00FB2199" w:rsidRDefault="00FB2199">
      <w:pPr>
        <w:pStyle w:val="CommentText"/>
      </w:pPr>
      <w:r>
        <w:rPr>
          <w:rStyle w:val="CommentReference"/>
        </w:rPr>
        <w:annotationRef/>
      </w:r>
      <w:r>
        <w:t>Queues are not being included in this feature.  Detailed wait stats are being shown both real time and historically, along with the definitions.</w:t>
      </w:r>
    </w:p>
  </w:comment>
  <w:comment w:id="99" w:author="Vicky Harp" w:date="2010-03-19T11:48:00Z" w:initials="VH">
    <w:p w:rsidR="00FB2199" w:rsidRDefault="00FB2199">
      <w:pPr>
        <w:pStyle w:val="CommentText"/>
      </w:pPr>
      <w:r>
        <w:rPr>
          <w:rStyle w:val="CommentReference"/>
        </w:rPr>
        <w:annotationRef/>
      </w:r>
      <w:r>
        <w:rPr>
          <w:rStyle w:val="CommentReference"/>
        </w:rPr>
        <w:t>This section has been changed to reflect the comments below.</w:t>
      </w:r>
    </w:p>
  </w:comment>
  <w:comment w:id="100" w:author="Trent Miskelly" w:date="2010-02-22T15:50:00Z" w:initials="TM">
    <w:p w:rsidR="00883583" w:rsidRDefault="00883583" w:rsidP="00883583">
      <w:pPr>
        <w:pStyle w:val="CommentText"/>
      </w:pPr>
      <w:r>
        <w:rPr>
          <w:rStyle w:val="CommentReference"/>
        </w:rPr>
        <w:annotationRef/>
      </w:r>
      <w:r>
        <w:t xml:space="preserve">As noted in my comments above, I really think we need to provide a grid of the specific wait stats that were collected. For example, if the user were to click on the I/O category, they could see a list of the specific I/O waits that occurred over the selected period of time. This list would be sorted by most significant waits. Maybe </w:t>
      </w:r>
      <w:r w:rsidRPr="00126BB4">
        <w:t>ASYNC_IO_COMPLETION</w:t>
      </w:r>
      <w:r>
        <w:t xml:space="preserve"> bubbles up to the top of the list based on total wait time. For this, based on the Waits &amp; Queues white paper, we could indicate that seeing this wait indicates that “</w:t>
      </w:r>
      <w:r w:rsidRPr="00126BB4">
        <w:t xml:space="preserve">a task is waiting </w:t>
      </w:r>
      <w:r>
        <w:t>for asynchronous I/Os to finish, which could indicate a disk bottleneck.” This would give the user some context for why they should look at certain metrics like Disk Read/Writes per sec or Disk Queues.</w:t>
      </w:r>
    </w:p>
  </w:comment>
  <w:comment w:id="101" w:author="Trent Miskelly" w:date="2010-02-22T15:50:00Z" w:initials="TM">
    <w:p w:rsidR="00883583" w:rsidRDefault="00883583" w:rsidP="00883583">
      <w:pPr>
        <w:pStyle w:val="CommentText"/>
      </w:pPr>
      <w:r>
        <w:rPr>
          <w:rStyle w:val="CommentReference"/>
        </w:rPr>
        <w:annotationRef/>
      </w:r>
      <w:r>
        <w:t>Even though I’m nto a big fan of pie charts, I think we should consider showing one here that roles up the categories over the selected period of time, real-time or historical.</w:t>
      </w:r>
    </w:p>
  </w:comment>
  <w:comment w:id="222" w:author="Dave Bell" w:date="2010-02-22T15:50:00Z" w:initials="JDB">
    <w:p w:rsidR="00883583" w:rsidRDefault="00883583" w:rsidP="00883583">
      <w:pPr>
        <w:pStyle w:val="CommentText"/>
      </w:pPr>
      <w:r>
        <w:rPr>
          <w:rStyle w:val="CommentReference"/>
        </w:rPr>
        <w:annotationRef/>
      </w:r>
      <w:r>
        <w:t>No changes to the repository?</w:t>
      </w:r>
    </w:p>
  </w:comment>
  <w:comment w:id="223" w:author="Trent Miskelly" w:date="2010-02-22T15:50:00Z" w:initials="TM">
    <w:p w:rsidR="00883583" w:rsidRDefault="00883583" w:rsidP="00883583">
      <w:pPr>
        <w:pStyle w:val="CommentText"/>
      </w:pPr>
      <w:r>
        <w:rPr>
          <w:rStyle w:val="CommentReference"/>
        </w:rPr>
        <w:annotationRef/>
      </w:r>
      <w:r>
        <w:t>Agreed, we should note the tables that need to be added to the database install script.</w:t>
      </w:r>
    </w:p>
  </w:comment>
  <w:comment w:id="224" w:author="Vicky Harp" w:date="2010-03-19T11:47:00Z" w:initials="VH">
    <w:p w:rsidR="00FB2199" w:rsidRDefault="00FB2199">
      <w:pPr>
        <w:pStyle w:val="CommentText"/>
      </w:pPr>
      <w:r>
        <w:rPr>
          <w:rStyle w:val="CommentReference"/>
        </w:rPr>
        <w:annotationRef/>
      </w:r>
      <w:r>
        <w:t>Tables noted below in Repository 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1DE" w:rsidRDefault="003B21DE">
      <w:r>
        <w:separator/>
      </w:r>
    </w:p>
  </w:endnote>
  <w:endnote w:type="continuationSeparator" w:id="0">
    <w:p w:rsidR="003B21DE" w:rsidRDefault="003B21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583" w:rsidRDefault="00883583">
    <w:pPr>
      <w:pStyle w:val="Footer"/>
      <w:pBdr>
        <w:top w:val="single" w:sz="18" w:space="1" w:color="auto"/>
      </w:pBdr>
      <w:spacing w:before="240"/>
      <w:rPr>
        <w:rFonts w:ascii="Arial" w:hAnsi="Arial" w:cs="Arial"/>
        <w:i/>
        <w:sz w:val="16"/>
      </w:rPr>
    </w:pPr>
    <w:r>
      <w:rPr>
        <w:rFonts w:ascii="Arial" w:hAnsi="Arial" w:cs="Arial"/>
        <w:i/>
        <w:sz w:val="16"/>
      </w:rPr>
      <w:t>Specification</w:t>
    </w:r>
  </w:p>
  <w:p w:rsidR="00883583" w:rsidRDefault="001F6ACD">
    <w:pPr>
      <w:pStyle w:val="Footer"/>
      <w:rPr>
        <w:rFonts w:ascii="Arial" w:hAnsi="Arial" w:cs="Arial"/>
        <w:i/>
        <w:sz w:val="16"/>
      </w:rPr>
    </w:pPr>
    <w:fldSimple w:instr=" TITLE  &quot;Wait Stat Monitoring&quot;  \* MERGEFORMAT ">
      <w:r w:rsidR="00883583">
        <w:rPr>
          <w:rFonts w:ascii="Calibri" w:hAnsi="Calibri"/>
        </w:rPr>
        <w:t>Wait Stat Monitoring</w:t>
      </w:r>
    </w:fldSimple>
    <w:r w:rsidR="00883583">
      <w:rPr>
        <w:rFonts w:ascii="Arial" w:hAnsi="Arial" w:cs="Arial"/>
        <w:i/>
        <w:sz w:val="16"/>
      </w:rPr>
      <w:t xml:space="preserve"> (as of </w:t>
    </w:r>
    <w:r>
      <w:rPr>
        <w:rFonts w:ascii="Arial" w:hAnsi="Arial" w:cs="Arial"/>
        <w:i/>
        <w:sz w:val="16"/>
      </w:rPr>
      <w:fldChar w:fldCharType="begin"/>
    </w:r>
    <w:r w:rsidR="00883583">
      <w:rPr>
        <w:rFonts w:ascii="Arial" w:hAnsi="Arial" w:cs="Arial"/>
        <w:i/>
        <w:sz w:val="16"/>
      </w:rPr>
      <w:instrText xml:space="preserve"> SAVEDATE \@ "dd-MMM-yyyy h:mm am/pm" \* MERGEFORMAT </w:instrText>
    </w:r>
    <w:r>
      <w:rPr>
        <w:rFonts w:ascii="Arial" w:hAnsi="Arial" w:cs="Arial"/>
        <w:i/>
        <w:sz w:val="16"/>
      </w:rPr>
      <w:fldChar w:fldCharType="separate"/>
    </w:r>
    <w:r w:rsidR="00922D2C">
      <w:rPr>
        <w:rFonts w:ascii="Arial" w:hAnsi="Arial" w:cs="Arial"/>
        <w:i/>
        <w:noProof/>
        <w:sz w:val="16"/>
      </w:rPr>
      <w:t>19-Mar-2010 11:52 AM</w:t>
    </w:r>
    <w:r>
      <w:rPr>
        <w:rFonts w:ascii="Arial" w:hAnsi="Arial" w:cs="Arial"/>
        <w:i/>
        <w:sz w:val="16"/>
      </w:rPr>
      <w:fldChar w:fldCharType="end"/>
    </w:r>
    <w:r w:rsidR="00883583">
      <w:rPr>
        <w:rFonts w:ascii="Arial" w:hAnsi="Arial" w:cs="Arial"/>
        <w:i/>
        <w:sz w:val="16"/>
      </w:rPr>
      <w:t>)</w:t>
    </w:r>
  </w:p>
  <w:p w:rsidR="00883583" w:rsidRDefault="00883583">
    <w:pPr>
      <w:pStyle w:val="Footer"/>
      <w:rPr>
        <w:rFonts w:ascii="Arial" w:hAnsi="Arial" w:cs="Arial"/>
        <w:i/>
        <w:sz w:val="16"/>
      </w:rPr>
    </w:pPr>
    <w:r>
      <w:rPr>
        <w:rFonts w:ascii="Arial" w:hAnsi="Arial" w:cs="Arial"/>
        <w:i/>
        <w:sz w:val="16"/>
      </w:rPr>
      <w:t>BBS Technologies, Inc. Confidential &amp; Proprietary Information</w:t>
    </w:r>
  </w:p>
  <w:p w:rsidR="00883583" w:rsidRDefault="00883583">
    <w:pPr>
      <w:pStyle w:val="Footer"/>
      <w:rPr>
        <w:rFonts w:ascii="Arial" w:hAnsi="Arial" w:cs="Arial"/>
        <w:i/>
        <w:sz w:val="16"/>
      </w:rPr>
    </w:pPr>
    <w:r>
      <w:rPr>
        <w:rFonts w:ascii="Arial" w:hAnsi="Arial" w:cs="Arial"/>
        <w:i/>
        <w:sz w:val="16"/>
      </w:rPr>
      <w:t>For Internal Distribution Only</w:t>
    </w:r>
  </w:p>
  <w:p w:rsidR="00883583" w:rsidRDefault="00883583">
    <w:pPr>
      <w:pStyle w:val="Footer"/>
    </w:pPr>
    <w:r>
      <w:rPr>
        <w:rFonts w:ascii="Arial" w:hAnsi="Arial" w:cs="Arial"/>
        <w:i/>
        <w:sz w:val="16"/>
      </w:rPr>
      <w:t xml:space="preserve">Page </w:t>
    </w:r>
    <w:r w:rsidR="001F6ACD">
      <w:rPr>
        <w:rStyle w:val="PageNumber"/>
        <w:rFonts w:ascii="Arial" w:hAnsi="Arial" w:cs="Arial"/>
        <w:i/>
        <w:sz w:val="16"/>
      </w:rPr>
      <w:fldChar w:fldCharType="begin"/>
    </w:r>
    <w:r>
      <w:rPr>
        <w:rStyle w:val="PageNumber"/>
        <w:rFonts w:ascii="Arial" w:hAnsi="Arial" w:cs="Arial"/>
        <w:i/>
        <w:sz w:val="16"/>
      </w:rPr>
      <w:instrText xml:space="preserve"> PAGE </w:instrText>
    </w:r>
    <w:r w:rsidR="001F6ACD">
      <w:rPr>
        <w:rStyle w:val="PageNumber"/>
        <w:rFonts w:ascii="Arial" w:hAnsi="Arial" w:cs="Arial"/>
        <w:i/>
        <w:sz w:val="16"/>
      </w:rPr>
      <w:fldChar w:fldCharType="separate"/>
    </w:r>
    <w:r w:rsidR="00922D2C">
      <w:rPr>
        <w:rStyle w:val="PageNumber"/>
        <w:rFonts w:ascii="Arial" w:hAnsi="Arial" w:cs="Arial"/>
        <w:i/>
        <w:noProof/>
        <w:sz w:val="16"/>
      </w:rPr>
      <w:t>3</w:t>
    </w:r>
    <w:r w:rsidR="001F6ACD">
      <w:rPr>
        <w:rStyle w:val="PageNumber"/>
        <w:rFonts w:ascii="Arial" w:hAnsi="Arial" w:cs="Arial"/>
        <w:i/>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9E9" w:rsidRDefault="00FC69E9">
    <w:pPr>
      <w:pStyle w:val="Footer"/>
      <w:pBdr>
        <w:top w:val="single" w:sz="18" w:space="1" w:color="auto"/>
      </w:pBdr>
      <w:spacing w:before="240"/>
      <w:rPr>
        <w:rFonts w:ascii="Arial" w:hAnsi="Arial" w:cs="Arial"/>
        <w:i/>
        <w:sz w:val="16"/>
      </w:rPr>
    </w:pPr>
    <w:r>
      <w:rPr>
        <w:rFonts w:ascii="Arial" w:hAnsi="Arial" w:cs="Arial"/>
        <w:i/>
        <w:sz w:val="16"/>
      </w:rPr>
      <w:t>Specification</w:t>
    </w:r>
  </w:p>
  <w:p w:rsidR="00FC69E9" w:rsidRDefault="001F6ACD">
    <w:pPr>
      <w:pStyle w:val="Footer"/>
      <w:rPr>
        <w:rFonts w:ascii="Arial" w:hAnsi="Arial" w:cs="Arial"/>
        <w:i/>
        <w:sz w:val="16"/>
      </w:rPr>
    </w:pPr>
    <w:fldSimple w:instr=" TITLE  &quot;Wait Stat Monitoring&quot;  \* MERGEFORMAT ">
      <w:r w:rsidR="00FC69E9">
        <w:rPr>
          <w:rFonts w:ascii="Calibri" w:hAnsi="Calibri"/>
        </w:rPr>
        <w:t>Wait Stat Monitoring</w:t>
      </w:r>
    </w:fldSimple>
    <w:r w:rsidR="00FC69E9">
      <w:rPr>
        <w:rFonts w:ascii="Arial" w:hAnsi="Arial" w:cs="Arial"/>
        <w:i/>
        <w:sz w:val="16"/>
      </w:rPr>
      <w:t xml:space="preserve"> (as of </w:t>
    </w:r>
    <w:r>
      <w:rPr>
        <w:rFonts w:ascii="Arial" w:hAnsi="Arial" w:cs="Arial"/>
        <w:i/>
        <w:sz w:val="16"/>
      </w:rPr>
      <w:fldChar w:fldCharType="begin"/>
    </w:r>
    <w:r w:rsidR="00FC69E9">
      <w:rPr>
        <w:rFonts w:ascii="Arial" w:hAnsi="Arial" w:cs="Arial"/>
        <w:i/>
        <w:sz w:val="16"/>
      </w:rPr>
      <w:instrText xml:space="preserve"> SAVEDATE \@ "dd-MMM-yyyy h:mm am/pm" \* MERGEFORMAT </w:instrText>
    </w:r>
    <w:r>
      <w:rPr>
        <w:rFonts w:ascii="Arial" w:hAnsi="Arial" w:cs="Arial"/>
        <w:i/>
        <w:sz w:val="16"/>
      </w:rPr>
      <w:fldChar w:fldCharType="separate"/>
    </w:r>
    <w:r w:rsidR="00922D2C">
      <w:rPr>
        <w:rFonts w:ascii="Arial" w:hAnsi="Arial" w:cs="Arial"/>
        <w:i/>
        <w:noProof/>
        <w:sz w:val="16"/>
      </w:rPr>
      <w:t>19-Mar-2010 11:52 AM</w:t>
    </w:r>
    <w:r>
      <w:rPr>
        <w:rFonts w:ascii="Arial" w:hAnsi="Arial" w:cs="Arial"/>
        <w:i/>
        <w:sz w:val="16"/>
      </w:rPr>
      <w:fldChar w:fldCharType="end"/>
    </w:r>
    <w:r w:rsidR="00FC69E9">
      <w:rPr>
        <w:rFonts w:ascii="Arial" w:hAnsi="Arial" w:cs="Arial"/>
        <w:i/>
        <w:sz w:val="16"/>
      </w:rPr>
      <w:t>)</w:t>
    </w:r>
  </w:p>
  <w:p w:rsidR="00FC69E9" w:rsidRDefault="00FC69E9">
    <w:pPr>
      <w:pStyle w:val="Footer"/>
      <w:rPr>
        <w:rFonts w:ascii="Arial" w:hAnsi="Arial" w:cs="Arial"/>
        <w:i/>
        <w:sz w:val="16"/>
      </w:rPr>
    </w:pPr>
    <w:r>
      <w:rPr>
        <w:rFonts w:ascii="Arial" w:hAnsi="Arial" w:cs="Arial"/>
        <w:i/>
        <w:sz w:val="16"/>
      </w:rPr>
      <w:t>BBS Technologies, Inc. Confidential &amp; Proprietary Information</w:t>
    </w:r>
  </w:p>
  <w:p w:rsidR="00FC69E9" w:rsidRDefault="00FC69E9">
    <w:pPr>
      <w:pStyle w:val="Footer"/>
      <w:rPr>
        <w:rFonts w:ascii="Arial" w:hAnsi="Arial" w:cs="Arial"/>
        <w:i/>
        <w:sz w:val="16"/>
      </w:rPr>
    </w:pPr>
    <w:r>
      <w:rPr>
        <w:rFonts w:ascii="Arial" w:hAnsi="Arial" w:cs="Arial"/>
        <w:i/>
        <w:sz w:val="16"/>
      </w:rPr>
      <w:t>For Internal Distribution Only</w:t>
    </w:r>
  </w:p>
  <w:p w:rsidR="00FC69E9" w:rsidRDefault="00FC69E9">
    <w:pPr>
      <w:pStyle w:val="Footer"/>
    </w:pPr>
    <w:r>
      <w:rPr>
        <w:rFonts w:ascii="Arial" w:hAnsi="Arial" w:cs="Arial"/>
        <w:i/>
        <w:sz w:val="16"/>
      </w:rPr>
      <w:t xml:space="preserve">Page </w:t>
    </w:r>
    <w:r w:rsidR="001F6ACD">
      <w:rPr>
        <w:rStyle w:val="PageNumber"/>
        <w:rFonts w:ascii="Arial" w:hAnsi="Arial" w:cs="Arial"/>
        <w:i/>
        <w:sz w:val="16"/>
      </w:rPr>
      <w:fldChar w:fldCharType="begin"/>
    </w:r>
    <w:r>
      <w:rPr>
        <w:rStyle w:val="PageNumber"/>
        <w:rFonts w:ascii="Arial" w:hAnsi="Arial" w:cs="Arial"/>
        <w:i/>
        <w:sz w:val="16"/>
      </w:rPr>
      <w:instrText xml:space="preserve"> PAGE </w:instrText>
    </w:r>
    <w:r w:rsidR="001F6ACD">
      <w:rPr>
        <w:rStyle w:val="PageNumber"/>
        <w:rFonts w:ascii="Arial" w:hAnsi="Arial" w:cs="Arial"/>
        <w:i/>
        <w:sz w:val="16"/>
      </w:rPr>
      <w:fldChar w:fldCharType="separate"/>
    </w:r>
    <w:r w:rsidR="00922D2C">
      <w:rPr>
        <w:rStyle w:val="PageNumber"/>
        <w:rFonts w:ascii="Arial" w:hAnsi="Arial" w:cs="Arial"/>
        <w:i/>
        <w:noProof/>
        <w:sz w:val="16"/>
      </w:rPr>
      <w:t>7</w:t>
    </w:r>
    <w:r w:rsidR="001F6ACD">
      <w:rPr>
        <w:rStyle w:val="PageNumber"/>
        <w:rFonts w:ascii="Arial" w:hAnsi="Arial" w:cs="Arial"/>
        <w:i/>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1DE" w:rsidRDefault="003B21DE">
      <w:r>
        <w:separator/>
      </w:r>
    </w:p>
  </w:footnote>
  <w:footnote w:type="continuationSeparator" w:id="0">
    <w:p w:rsidR="003B21DE" w:rsidRDefault="003B21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0B2CA3"/>
    <w:multiLevelType w:val="hybridMultilevel"/>
    <w:tmpl w:val="3F76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14C6F"/>
    <w:multiLevelType w:val="hybridMultilevel"/>
    <w:tmpl w:val="01DE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E760D"/>
    <w:multiLevelType w:val="hybridMultilevel"/>
    <w:tmpl w:val="5890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5">
    <w:nsid w:val="30961490"/>
    <w:multiLevelType w:val="hybridMultilevel"/>
    <w:tmpl w:val="11DEE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17B47"/>
    <w:multiLevelType w:val="hybridMultilevel"/>
    <w:tmpl w:val="36CA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75A2B"/>
    <w:multiLevelType w:val="hybridMultilevel"/>
    <w:tmpl w:val="F68C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260AB"/>
    <w:multiLevelType w:val="singleLevel"/>
    <w:tmpl w:val="50A2E392"/>
    <w:lvl w:ilvl="0">
      <w:start w:val="1"/>
      <w:numFmt w:val="decimal"/>
      <w:lvlText w:val="%1)"/>
      <w:legacy w:legacy="1" w:legacySpace="0" w:legacyIndent="360"/>
      <w:lvlJc w:val="left"/>
      <w:pPr>
        <w:ind w:left="360" w:hanging="360"/>
      </w:pPr>
    </w:lvl>
  </w:abstractNum>
  <w:abstractNum w:abstractNumId="9">
    <w:nsid w:val="58D53991"/>
    <w:multiLevelType w:val="hybridMultilevel"/>
    <w:tmpl w:val="41D2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B4662D"/>
    <w:multiLevelType w:val="hybridMultilevel"/>
    <w:tmpl w:val="2058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76D99"/>
    <w:multiLevelType w:val="multilevel"/>
    <w:tmpl w:val="9F2842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12">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11"/>
  </w:num>
  <w:num w:numId="4">
    <w:abstractNumId w:val="13"/>
  </w:num>
  <w:num w:numId="5">
    <w:abstractNumId w:val="8"/>
  </w:num>
  <w:num w:numId="6">
    <w:abstractNumId w:val="12"/>
  </w:num>
  <w:num w:numId="7">
    <w:abstractNumId w:val="3"/>
  </w:num>
  <w:num w:numId="8">
    <w:abstractNumId w:val="2"/>
  </w:num>
  <w:num w:numId="9">
    <w:abstractNumId w:val="6"/>
  </w:num>
  <w:num w:numId="10">
    <w:abstractNumId w:val="10"/>
  </w:num>
  <w:num w:numId="11">
    <w:abstractNumId w:val="9"/>
  </w:num>
  <w:num w:numId="12">
    <w:abstractNumId w:val="1"/>
  </w:num>
  <w:num w:numId="13">
    <w:abstractNumId w:val="7"/>
  </w:num>
  <w:num w:numId="14">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hideSpellingErrors/>
  <w:hideGrammaticalErrors/>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373BA"/>
    <w:rsid w:val="00016025"/>
    <w:rsid w:val="000373BA"/>
    <w:rsid w:val="000402BB"/>
    <w:rsid w:val="000523DC"/>
    <w:rsid w:val="0006360C"/>
    <w:rsid w:val="0007636A"/>
    <w:rsid w:val="000F16F5"/>
    <w:rsid w:val="0011546B"/>
    <w:rsid w:val="0013403E"/>
    <w:rsid w:val="00165F7E"/>
    <w:rsid w:val="001740CF"/>
    <w:rsid w:val="001A0704"/>
    <w:rsid w:val="001D57F7"/>
    <w:rsid w:val="001F6ACD"/>
    <w:rsid w:val="00222EAF"/>
    <w:rsid w:val="00251B3A"/>
    <w:rsid w:val="00263A5A"/>
    <w:rsid w:val="00264400"/>
    <w:rsid w:val="00286E59"/>
    <w:rsid w:val="002E3566"/>
    <w:rsid w:val="003435A2"/>
    <w:rsid w:val="00370D4B"/>
    <w:rsid w:val="003A17C4"/>
    <w:rsid w:val="003B21DE"/>
    <w:rsid w:val="0041017A"/>
    <w:rsid w:val="00426817"/>
    <w:rsid w:val="004702B1"/>
    <w:rsid w:val="004706E8"/>
    <w:rsid w:val="0048574A"/>
    <w:rsid w:val="005456DD"/>
    <w:rsid w:val="00553D8B"/>
    <w:rsid w:val="00556F6F"/>
    <w:rsid w:val="005636AD"/>
    <w:rsid w:val="0056467D"/>
    <w:rsid w:val="005A265D"/>
    <w:rsid w:val="00601ED7"/>
    <w:rsid w:val="00607552"/>
    <w:rsid w:val="00631C7F"/>
    <w:rsid w:val="00694E49"/>
    <w:rsid w:val="006A351E"/>
    <w:rsid w:val="006C4770"/>
    <w:rsid w:val="006E4930"/>
    <w:rsid w:val="00701CA1"/>
    <w:rsid w:val="00717115"/>
    <w:rsid w:val="007852F6"/>
    <w:rsid w:val="007A6076"/>
    <w:rsid w:val="007C7833"/>
    <w:rsid w:val="007E0F77"/>
    <w:rsid w:val="007F0513"/>
    <w:rsid w:val="00802521"/>
    <w:rsid w:val="00805C00"/>
    <w:rsid w:val="0081244E"/>
    <w:rsid w:val="008311E8"/>
    <w:rsid w:val="00840751"/>
    <w:rsid w:val="0084177D"/>
    <w:rsid w:val="00883583"/>
    <w:rsid w:val="00893E5E"/>
    <w:rsid w:val="0089605F"/>
    <w:rsid w:val="008B0721"/>
    <w:rsid w:val="0090067A"/>
    <w:rsid w:val="00922D2C"/>
    <w:rsid w:val="009526ED"/>
    <w:rsid w:val="009559A3"/>
    <w:rsid w:val="009670DE"/>
    <w:rsid w:val="009679F0"/>
    <w:rsid w:val="00972F53"/>
    <w:rsid w:val="0099310F"/>
    <w:rsid w:val="00995EE0"/>
    <w:rsid w:val="009A2FA9"/>
    <w:rsid w:val="009D0D79"/>
    <w:rsid w:val="009D383A"/>
    <w:rsid w:val="00A166AF"/>
    <w:rsid w:val="00A619B5"/>
    <w:rsid w:val="00A956B5"/>
    <w:rsid w:val="00AA220A"/>
    <w:rsid w:val="00AC10EB"/>
    <w:rsid w:val="00AD4773"/>
    <w:rsid w:val="00AD5884"/>
    <w:rsid w:val="00B21113"/>
    <w:rsid w:val="00B34565"/>
    <w:rsid w:val="00B56E20"/>
    <w:rsid w:val="00B6137C"/>
    <w:rsid w:val="00B75149"/>
    <w:rsid w:val="00BE0678"/>
    <w:rsid w:val="00BE5817"/>
    <w:rsid w:val="00C34FEF"/>
    <w:rsid w:val="00C46971"/>
    <w:rsid w:val="00C81300"/>
    <w:rsid w:val="00CC5FFD"/>
    <w:rsid w:val="00CD63FC"/>
    <w:rsid w:val="00CE64E1"/>
    <w:rsid w:val="00D03F85"/>
    <w:rsid w:val="00D11981"/>
    <w:rsid w:val="00D22236"/>
    <w:rsid w:val="00D4207A"/>
    <w:rsid w:val="00D61222"/>
    <w:rsid w:val="00D73F9C"/>
    <w:rsid w:val="00D814B1"/>
    <w:rsid w:val="00E04567"/>
    <w:rsid w:val="00E12651"/>
    <w:rsid w:val="00E169BA"/>
    <w:rsid w:val="00E704A8"/>
    <w:rsid w:val="00E81D24"/>
    <w:rsid w:val="00EB5A59"/>
    <w:rsid w:val="00EE252E"/>
    <w:rsid w:val="00EF5CC8"/>
    <w:rsid w:val="00F2637C"/>
    <w:rsid w:val="00F80647"/>
    <w:rsid w:val="00FB2199"/>
    <w:rsid w:val="00FC24E8"/>
    <w:rsid w:val="00FC69E9"/>
    <w:rsid w:val="00FD2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silver"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66AF"/>
  </w:style>
  <w:style w:type="paragraph" w:styleId="Heading1">
    <w:name w:val="heading 1"/>
    <w:basedOn w:val="Normal"/>
    <w:next w:val="BodyText"/>
    <w:link w:val="Heading1Char"/>
    <w:qFormat/>
    <w:rsid w:val="00A166AF"/>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A166AF"/>
    <w:pPr>
      <w:keepNext/>
      <w:numPr>
        <w:ilvl w:val="1"/>
        <w:numId w:val="3"/>
      </w:numPr>
      <w:pBdr>
        <w:bottom w:val="single" w:sz="8" w:space="1" w:color="auto"/>
      </w:pBdr>
      <w:spacing w:before="120" w:after="120"/>
      <w:outlineLvl w:val="1"/>
    </w:pPr>
    <w:rPr>
      <w:rFonts w:ascii="Arial" w:hAnsi="Arial"/>
      <w:b/>
      <w:i/>
      <w:sz w:val="40"/>
    </w:rPr>
  </w:style>
  <w:style w:type="paragraph" w:styleId="Heading3">
    <w:name w:val="heading 3"/>
    <w:basedOn w:val="Normal"/>
    <w:next w:val="BodyText"/>
    <w:qFormat/>
    <w:rsid w:val="00A166AF"/>
    <w:pPr>
      <w:keepNext/>
      <w:numPr>
        <w:ilvl w:val="2"/>
        <w:numId w:val="3"/>
      </w:numPr>
      <w:pBdr>
        <w:bottom w:val="single" w:sz="4" w:space="1" w:color="auto"/>
      </w:pBdr>
      <w:spacing w:before="240" w:after="60"/>
      <w:outlineLvl w:val="2"/>
    </w:pPr>
    <w:rPr>
      <w:rFonts w:ascii="Arial" w:hAnsi="Arial"/>
      <w:b/>
      <w:i/>
      <w:sz w:val="32"/>
    </w:rPr>
  </w:style>
  <w:style w:type="paragraph" w:styleId="Heading4">
    <w:name w:val="heading 4"/>
    <w:basedOn w:val="Normal"/>
    <w:next w:val="BodyText"/>
    <w:qFormat/>
    <w:rsid w:val="00A166AF"/>
    <w:pPr>
      <w:keepNext/>
      <w:numPr>
        <w:ilvl w:val="3"/>
        <w:numId w:val="3"/>
      </w:numPr>
      <w:spacing w:before="240" w:after="60"/>
      <w:outlineLvl w:val="3"/>
    </w:pPr>
    <w:rPr>
      <w:rFonts w:ascii="Arial" w:hAnsi="Arial"/>
      <w:b/>
      <w:sz w:val="32"/>
    </w:rPr>
  </w:style>
  <w:style w:type="paragraph" w:styleId="Heading5">
    <w:name w:val="heading 5"/>
    <w:basedOn w:val="Normal"/>
    <w:next w:val="BodyText"/>
    <w:qFormat/>
    <w:rsid w:val="00A166AF"/>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A166AF"/>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A166AF"/>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A166AF"/>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A166AF"/>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66AF"/>
    <w:pPr>
      <w:tabs>
        <w:tab w:val="center" w:pos="4320"/>
        <w:tab w:val="right" w:pos="8640"/>
      </w:tabs>
    </w:pPr>
  </w:style>
  <w:style w:type="paragraph" w:styleId="Footer">
    <w:name w:val="footer"/>
    <w:basedOn w:val="Normal"/>
    <w:rsid w:val="00A166AF"/>
    <w:pPr>
      <w:tabs>
        <w:tab w:val="center" w:pos="4320"/>
        <w:tab w:val="right" w:pos="8640"/>
      </w:tabs>
    </w:pPr>
  </w:style>
  <w:style w:type="paragraph" w:styleId="TOC1">
    <w:name w:val="toc 1"/>
    <w:basedOn w:val="Normal"/>
    <w:next w:val="Normal"/>
    <w:autoRedefine/>
    <w:uiPriority w:val="39"/>
    <w:rsid w:val="00A166AF"/>
    <w:pPr>
      <w:tabs>
        <w:tab w:val="right" w:leader="dot" w:pos="9360"/>
      </w:tabs>
      <w:spacing w:before="120" w:after="120"/>
    </w:pPr>
    <w:rPr>
      <w:b/>
      <w:caps/>
    </w:rPr>
  </w:style>
  <w:style w:type="paragraph" w:styleId="TOC2">
    <w:name w:val="toc 2"/>
    <w:basedOn w:val="Normal"/>
    <w:next w:val="Normal"/>
    <w:autoRedefine/>
    <w:uiPriority w:val="39"/>
    <w:rsid w:val="00A166AF"/>
    <w:pPr>
      <w:tabs>
        <w:tab w:val="right" w:leader="dot" w:pos="9360"/>
      </w:tabs>
    </w:pPr>
    <w:rPr>
      <w:smallCaps/>
    </w:rPr>
  </w:style>
  <w:style w:type="paragraph" w:styleId="TOC3">
    <w:name w:val="toc 3"/>
    <w:basedOn w:val="Normal"/>
    <w:next w:val="Normal"/>
    <w:autoRedefine/>
    <w:uiPriority w:val="39"/>
    <w:rsid w:val="00A166AF"/>
    <w:pPr>
      <w:tabs>
        <w:tab w:val="right" w:leader="dot" w:pos="9360"/>
      </w:tabs>
      <w:ind w:left="200"/>
    </w:pPr>
    <w:rPr>
      <w:i/>
    </w:rPr>
  </w:style>
  <w:style w:type="paragraph" w:styleId="NormalIndent">
    <w:name w:val="Normal Indent"/>
    <w:basedOn w:val="Normal"/>
    <w:rsid w:val="00A166AF"/>
    <w:pPr>
      <w:ind w:left="720"/>
    </w:pPr>
  </w:style>
  <w:style w:type="paragraph" w:styleId="TOC4">
    <w:name w:val="toc 4"/>
    <w:basedOn w:val="Normal"/>
    <w:next w:val="Normal"/>
    <w:autoRedefine/>
    <w:semiHidden/>
    <w:rsid w:val="00A166AF"/>
    <w:pPr>
      <w:tabs>
        <w:tab w:val="right" w:leader="dot" w:pos="9360"/>
      </w:tabs>
      <w:ind w:left="600"/>
    </w:pPr>
  </w:style>
  <w:style w:type="paragraph" w:styleId="TOC5">
    <w:name w:val="toc 5"/>
    <w:basedOn w:val="Normal"/>
    <w:next w:val="Normal"/>
    <w:autoRedefine/>
    <w:semiHidden/>
    <w:rsid w:val="00A166AF"/>
    <w:pPr>
      <w:tabs>
        <w:tab w:val="right" w:leader="dot" w:pos="9360"/>
      </w:tabs>
      <w:ind w:left="800"/>
    </w:pPr>
  </w:style>
  <w:style w:type="paragraph" w:styleId="TOC6">
    <w:name w:val="toc 6"/>
    <w:basedOn w:val="Normal"/>
    <w:next w:val="Normal"/>
    <w:autoRedefine/>
    <w:semiHidden/>
    <w:rsid w:val="00A166AF"/>
    <w:pPr>
      <w:tabs>
        <w:tab w:val="right" w:leader="dot" w:pos="9360"/>
      </w:tabs>
      <w:ind w:left="1000"/>
    </w:pPr>
  </w:style>
  <w:style w:type="paragraph" w:styleId="TOC7">
    <w:name w:val="toc 7"/>
    <w:basedOn w:val="Normal"/>
    <w:next w:val="Normal"/>
    <w:autoRedefine/>
    <w:semiHidden/>
    <w:rsid w:val="00A166AF"/>
    <w:pPr>
      <w:tabs>
        <w:tab w:val="right" w:leader="dot" w:pos="9360"/>
      </w:tabs>
      <w:ind w:left="1200"/>
    </w:pPr>
  </w:style>
  <w:style w:type="paragraph" w:styleId="TOC8">
    <w:name w:val="toc 8"/>
    <w:basedOn w:val="Normal"/>
    <w:next w:val="Normal"/>
    <w:autoRedefine/>
    <w:semiHidden/>
    <w:rsid w:val="00A166AF"/>
    <w:pPr>
      <w:tabs>
        <w:tab w:val="right" w:leader="dot" w:pos="9360"/>
      </w:tabs>
      <w:ind w:left="1400"/>
    </w:pPr>
  </w:style>
  <w:style w:type="paragraph" w:styleId="TOC9">
    <w:name w:val="toc 9"/>
    <w:basedOn w:val="Normal"/>
    <w:next w:val="Normal"/>
    <w:autoRedefine/>
    <w:semiHidden/>
    <w:rsid w:val="00A166AF"/>
    <w:pPr>
      <w:tabs>
        <w:tab w:val="right" w:leader="dot" w:pos="9360"/>
      </w:tabs>
      <w:ind w:left="1600"/>
    </w:pPr>
  </w:style>
  <w:style w:type="character" w:styleId="PageNumber">
    <w:name w:val="page number"/>
    <w:basedOn w:val="DefaultParagraphFont"/>
    <w:rsid w:val="00A166AF"/>
  </w:style>
  <w:style w:type="character" w:styleId="CommentReference">
    <w:name w:val="annotation reference"/>
    <w:basedOn w:val="DefaultParagraphFont"/>
    <w:semiHidden/>
    <w:rsid w:val="00A166AF"/>
    <w:rPr>
      <w:sz w:val="16"/>
    </w:rPr>
  </w:style>
  <w:style w:type="paragraph" w:styleId="CommentText">
    <w:name w:val="annotation text"/>
    <w:basedOn w:val="Normal"/>
    <w:link w:val="CommentTextChar"/>
    <w:semiHidden/>
    <w:rsid w:val="00A166AF"/>
  </w:style>
  <w:style w:type="paragraph" w:customStyle="1" w:styleId="Codeexample">
    <w:name w:val="Code example"/>
    <w:basedOn w:val="Normal"/>
    <w:rsid w:val="00A166AF"/>
    <w:pPr>
      <w:ind w:left="144"/>
    </w:pPr>
    <w:rPr>
      <w:rFonts w:ascii="Courier New" w:hAnsi="Courier New"/>
      <w:noProof/>
    </w:rPr>
  </w:style>
  <w:style w:type="paragraph" w:styleId="BodyText">
    <w:name w:val="Body Text"/>
    <w:basedOn w:val="Normal"/>
    <w:rsid w:val="00A166AF"/>
    <w:pPr>
      <w:spacing w:after="120"/>
    </w:pPr>
  </w:style>
  <w:style w:type="character" w:styleId="Hyperlink">
    <w:name w:val="Hyperlink"/>
    <w:basedOn w:val="DefaultParagraphFont"/>
    <w:rsid w:val="00A166AF"/>
    <w:rPr>
      <w:color w:val="0000FF"/>
      <w:u w:val="single"/>
    </w:rPr>
  </w:style>
  <w:style w:type="paragraph" w:styleId="DocumentMap">
    <w:name w:val="Document Map"/>
    <w:basedOn w:val="Normal"/>
    <w:semiHidden/>
    <w:rsid w:val="00A166AF"/>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 w:type="paragraph" w:styleId="Title">
    <w:name w:val="Title"/>
    <w:basedOn w:val="Normal"/>
    <w:next w:val="Normal"/>
    <w:link w:val="TitleChar"/>
    <w:qFormat/>
    <w:rsid w:val="000523D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0523DC"/>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0523DC"/>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0523DC"/>
    <w:rPr>
      <w:rFonts w:ascii="Cambria" w:eastAsia="Times New Roman" w:hAnsi="Cambria" w:cs="Times New Roman"/>
      <w:sz w:val="24"/>
      <w:szCs w:val="24"/>
    </w:rPr>
  </w:style>
  <w:style w:type="paragraph" w:styleId="CommentSubject">
    <w:name w:val="annotation subject"/>
    <w:basedOn w:val="CommentText"/>
    <w:next w:val="CommentText"/>
    <w:link w:val="CommentSubjectChar"/>
    <w:rsid w:val="00E81D24"/>
    <w:rPr>
      <w:b/>
      <w:bCs/>
    </w:rPr>
  </w:style>
  <w:style w:type="character" w:customStyle="1" w:styleId="CommentTextChar">
    <w:name w:val="Comment Text Char"/>
    <w:basedOn w:val="DefaultParagraphFont"/>
    <w:link w:val="CommentText"/>
    <w:semiHidden/>
    <w:rsid w:val="00E81D24"/>
  </w:style>
  <w:style w:type="character" w:customStyle="1" w:styleId="CommentSubjectChar">
    <w:name w:val="Comment Subject Char"/>
    <w:basedOn w:val="CommentTextChar"/>
    <w:link w:val="CommentSubject"/>
    <w:rsid w:val="00E81D24"/>
  </w:style>
  <w:style w:type="table" w:styleId="TableGrid">
    <w:name w:val="Table Grid"/>
    <w:basedOn w:val="TableNormal"/>
    <w:rsid w:val="001D57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22D2C"/>
    <w:rPr>
      <w:rFonts w:ascii="Arial" w:hAnsi="Arial"/>
      <w:b/>
      <w:i/>
      <w:sz w:val="48"/>
    </w:rPr>
  </w:style>
  <w:style w:type="paragraph" w:styleId="ListParagraph">
    <w:name w:val="List Paragraph"/>
    <w:basedOn w:val="Normal"/>
    <w:uiPriority w:val="34"/>
    <w:qFormat/>
    <w:rsid w:val="00922D2C"/>
    <w:pPr>
      <w:spacing w:after="200" w:line="276" w:lineRule="auto"/>
      <w:ind w:left="720"/>
      <w:contextualSpacing/>
    </w:pPr>
    <w:rPr>
      <w:rFonts w:ascii="Calibri" w:eastAsia="Calibri" w:hAnsi="Calibri"/>
      <w:sz w:val="24"/>
      <w:szCs w:val="24"/>
    </w:rPr>
  </w:style>
</w:styles>
</file>

<file path=word/webSettings.xml><?xml version="1.0" encoding="utf-8"?>
<w:webSettings xmlns:r="http://schemas.openxmlformats.org/officeDocument/2006/relationships" xmlns:w="http://schemas.openxmlformats.org/wordprocessingml/2006/main">
  <w:divs>
    <w:div w:id="2020499463">
      <w:bodyDiv w:val="1"/>
      <w:marLeft w:val="0"/>
      <w:marRight w:val="0"/>
      <w:marTop w:val="0"/>
      <w:marBottom w:val="0"/>
      <w:divBdr>
        <w:top w:val="none" w:sz="0" w:space="0" w:color="auto"/>
        <w:left w:val="none" w:sz="0" w:space="0" w:color="auto"/>
        <w:bottom w:val="none" w:sz="0" w:space="0" w:color="auto"/>
        <w:right w:val="none" w:sz="0" w:space="0" w:color="auto"/>
      </w:divBdr>
      <w:divsChild>
        <w:div w:id="22248480">
          <w:marLeft w:val="0"/>
          <w:marRight w:val="0"/>
          <w:marTop w:val="0"/>
          <w:marBottom w:val="0"/>
          <w:divBdr>
            <w:top w:val="none" w:sz="0" w:space="0" w:color="auto"/>
            <w:left w:val="none" w:sz="0" w:space="0" w:color="auto"/>
            <w:bottom w:val="none" w:sz="0" w:space="0" w:color="auto"/>
            <w:right w:val="none" w:sz="0" w:space="0" w:color="auto"/>
          </w:divBdr>
          <w:divsChild>
            <w:div w:id="1528981798">
              <w:marLeft w:val="0"/>
              <w:marRight w:val="0"/>
              <w:marTop w:val="0"/>
              <w:marBottom w:val="0"/>
              <w:divBdr>
                <w:top w:val="none" w:sz="0" w:space="0" w:color="auto"/>
                <w:left w:val="none" w:sz="0" w:space="0" w:color="auto"/>
                <w:bottom w:val="none" w:sz="0" w:space="0" w:color="auto"/>
                <w:right w:val="none" w:sz="0" w:space="0" w:color="auto"/>
              </w:divBdr>
              <w:divsChild>
                <w:div w:id="371809475">
                  <w:marLeft w:val="0"/>
                  <w:marRight w:val="0"/>
                  <w:marTop w:val="0"/>
                  <w:marBottom w:val="0"/>
                  <w:divBdr>
                    <w:top w:val="none" w:sz="0" w:space="0" w:color="auto"/>
                    <w:left w:val="none" w:sz="0" w:space="0" w:color="auto"/>
                    <w:bottom w:val="none" w:sz="0" w:space="0" w:color="auto"/>
                    <w:right w:val="none" w:sz="0" w:space="0" w:color="auto"/>
                  </w:divBdr>
                  <w:divsChild>
                    <w:div w:id="936408927">
                      <w:marLeft w:val="0"/>
                      <w:marRight w:val="0"/>
                      <w:marTop w:val="0"/>
                      <w:marBottom w:val="0"/>
                      <w:divBdr>
                        <w:top w:val="none" w:sz="0" w:space="0" w:color="auto"/>
                        <w:left w:val="none" w:sz="0" w:space="0" w:color="auto"/>
                        <w:bottom w:val="none" w:sz="0" w:space="0" w:color="auto"/>
                        <w:right w:val="none" w:sz="0" w:space="0" w:color="auto"/>
                      </w:divBdr>
                      <w:divsChild>
                        <w:div w:id="1177577314">
                          <w:marLeft w:val="0"/>
                          <w:marRight w:val="0"/>
                          <w:marTop w:val="0"/>
                          <w:marBottom w:val="0"/>
                          <w:divBdr>
                            <w:top w:val="none" w:sz="0" w:space="0" w:color="auto"/>
                            <w:left w:val="none" w:sz="0" w:space="0" w:color="auto"/>
                            <w:bottom w:val="none" w:sz="0" w:space="0" w:color="auto"/>
                            <w:right w:val="none" w:sz="0" w:space="0" w:color="auto"/>
                          </w:divBdr>
                          <w:divsChild>
                            <w:div w:id="1060862259">
                              <w:marLeft w:val="0"/>
                              <w:marRight w:val="0"/>
                              <w:marTop w:val="0"/>
                              <w:marBottom w:val="0"/>
                              <w:divBdr>
                                <w:top w:val="none" w:sz="0" w:space="0" w:color="auto"/>
                                <w:left w:val="none" w:sz="0" w:space="0" w:color="auto"/>
                                <w:bottom w:val="none" w:sz="0" w:space="0" w:color="auto"/>
                                <w:right w:val="none" w:sz="0" w:space="0" w:color="auto"/>
                              </w:divBdr>
                              <w:divsChild>
                                <w:div w:id="82265485">
                                  <w:marLeft w:val="0"/>
                                  <w:marRight w:val="0"/>
                                  <w:marTop w:val="0"/>
                                  <w:marBottom w:val="0"/>
                                  <w:divBdr>
                                    <w:top w:val="none" w:sz="0" w:space="0" w:color="auto"/>
                                    <w:left w:val="none" w:sz="0" w:space="0" w:color="auto"/>
                                    <w:bottom w:val="none" w:sz="0" w:space="0" w:color="auto"/>
                                    <w:right w:val="none" w:sz="0" w:space="0" w:color="auto"/>
                                  </w:divBdr>
                                  <w:divsChild>
                                    <w:div w:id="1823810125">
                                      <w:marLeft w:val="0"/>
                                      <w:marRight w:val="0"/>
                                      <w:marTop w:val="0"/>
                                      <w:marBottom w:val="0"/>
                                      <w:divBdr>
                                        <w:top w:val="none" w:sz="0" w:space="0" w:color="auto"/>
                                        <w:left w:val="none" w:sz="0" w:space="0" w:color="auto"/>
                                        <w:bottom w:val="none" w:sz="0" w:space="0" w:color="auto"/>
                                        <w:right w:val="none" w:sz="0" w:space="0" w:color="auto"/>
                                      </w:divBdr>
                                      <w:divsChild>
                                        <w:div w:id="78407213">
                                          <w:marLeft w:val="0"/>
                                          <w:marRight w:val="0"/>
                                          <w:marTop w:val="0"/>
                                          <w:marBottom w:val="0"/>
                                          <w:divBdr>
                                            <w:top w:val="none" w:sz="0" w:space="0" w:color="auto"/>
                                            <w:left w:val="none" w:sz="0" w:space="0" w:color="auto"/>
                                            <w:bottom w:val="none" w:sz="0" w:space="0" w:color="auto"/>
                                            <w:right w:val="none" w:sz="0" w:space="0" w:color="auto"/>
                                          </w:divBdr>
                                          <w:divsChild>
                                            <w:div w:id="942111286">
                                              <w:marLeft w:val="0"/>
                                              <w:marRight w:val="0"/>
                                              <w:marTop w:val="0"/>
                                              <w:marBottom w:val="0"/>
                                              <w:divBdr>
                                                <w:top w:val="none" w:sz="0" w:space="0" w:color="auto"/>
                                                <w:left w:val="none" w:sz="0" w:space="0" w:color="auto"/>
                                                <w:bottom w:val="none" w:sz="0" w:space="0" w:color="auto"/>
                                                <w:right w:val="none" w:sz="0" w:space="0" w:color="auto"/>
                                              </w:divBdr>
                                              <w:divsChild>
                                                <w:div w:id="357433669">
                                                  <w:marLeft w:val="0"/>
                                                  <w:marRight w:val="0"/>
                                                  <w:marTop w:val="0"/>
                                                  <w:marBottom w:val="0"/>
                                                  <w:divBdr>
                                                    <w:top w:val="none" w:sz="0" w:space="0" w:color="auto"/>
                                                    <w:left w:val="none" w:sz="0" w:space="0" w:color="auto"/>
                                                    <w:bottom w:val="none" w:sz="0" w:space="0" w:color="auto"/>
                                                    <w:right w:val="none" w:sz="0" w:space="0" w:color="auto"/>
                                                  </w:divBdr>
                                                  <w:divsChild>
                                                    <w:div w:id="455682295">
                                                      <w:marLeft w:val="0"/>
                                                      <w:marRight w:val="0"/>
                                                      <w:marTop w:val="0"/>
                                                      <w:marBottom w:val="0"/>
                                                      <w:divBdr>
                                                        <w:top w:val="none" w:sz="0" w:space="0" w:color="auto"/>
                                                        <w:left w:val="none" w:sz="0" w:space="0" w:color="auto"/>
                                                        <w:bottom w:val="none" w:sz="0" w:space="0" w:color="auto"/>
                                                        <w:right w:val="none" w:sz="0" w:space="0" w:color="auto"/>
                                                      </w:divBdr>
                                                      <w:divsChild>
                                                        <w:div w:id="17612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rickMR\Application%20Data\Microsoft\Templates\dev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ECFD298FE21B49AA2796F61265131F" ma:contentTypeVersion="0" ma:contentTypeDescription="Create a new document." ma:contentTypeScope="" ma:versionID="649cf28bcdb6c640a9a141471240c973">
  <xsd:schema xmlns:xsd="http://www.w3.org/2001/XMLSchema" xmlns:p="http://schemas.microsoft.com/office/2006/metadata/properties" xmlns:ns2="29FDEC6C-E28F-491B-AA27-96F61265131F" targetNamespace="http://schemas.microsoft.com/office/2006/metadata/properties" ma:root="true" ma:fieldsID="7b6a6815f554c31fd074980696aacdeb" ns2:_="">
    <xsd:import namespace="29FDEC6C-E28F-491B-AA27-96F61265131F"/>
    <xsd:element name="properties">
      <xsd:complexType>
        <xsd:sequence>
          <xsd:element name="documentManagement">
            <xsd:complexType>
              <xsd:all>
                <xsd:element ref="ns2:Release"/>
              </xsd:all>
            </xsd:complexType>
          </xsd:element>
        </xsd:sequence>
      </xsd:complexType>
    </xsd:element>
  </xsd:schema>
  <xsd:schema xmlns:xsd="http://www.w3.org/2001/XMLSchema" xmlns:dms="http://schemas.microsoft.com/office/2006/documentManagement/types" targetNamespace="29FDEC6C-E28F-491B-AA27-96F61265131F" elementFormDefault="qualified">
    <xsd:import namespace="http://schemas.microsoft.com/office/2006/documentManagement/types"/>
    <xsd:element name="Release" ma:index="8" ma:displayName="Release" ma:default="General" ma:format="Dropdown" ma:internalName="Release">
      <xsd:simpleType>
        <xsd:restriction base="dms:Choice">
          <xsd:enumeration value="General"/>
          <xsd:enumeration value="Project Houston"/>
          <xsd:enumeration value="5.1"/>
          <xsd:enumeration value="5.5"/>
          <xsd:enumeration value="Dallas"/>
          <xsd:enumeration value="6.0.1"/>
          <xsd:enumeration value="Fort Worth"/>
          <xsd:enumeration value="6.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Release xmlns="29FDEC6C-E28F-491B-AA27-96F61265131F">6.2</Release>
  </documentManagement>
</p:properties>
</file>

<file path=customXml/itemProps1.xml><?xml version="1.0" encoding="utf-8"?>
<ds:datastoreItem xmlns:ds="http://schemas.openxmlformats.org/officeDocument/2006/customXml" ds:itemID="{F53C57FC-EB21-4958-A9B0-E97217D232C3}">
  <ds:schemaRefs>
    <ds:schemaRef ds:uri="http://schemas.microsoft.com/sharepoint/v3/contenttype/forms"/>
  </ds:schemaRefs>
</ds:datastoreItem>
</file>

<file path=customXml/itemProps2.xml><?xml version="1.0" encoding="utf-8"?>
<ds:datastoreItem xmlns:ds="http://schemas.openxmlformats.org/officeDocument/2006/customXml" ds:itemID="{D7C3C8AC-482F-46EE-A7F9-2D20D247AEE1}">
  <ds:schemaRefs>
    <ds:schemaRef ds:uri="http://schemas.microsoft.com/office/2006/metadata/longProperties"/>
  </ds:schemaRefs>
</ds:datastoreItem>
</file>

<file path=customXml/itemProps3.xml><?xml version="1.0" encoding="utf-8"?>
<ds:datastoreItem xmlns:ds="http://schemas.openxmlformats.org/officeDocument/2006/customXml" ds:itemID="{E4087894-CC61-49B4-B8E5-A98D21F13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DEC6C-E28F-491B-AA27-96F61265131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8B12A69-817A-4081-9194-A66A86F3192E}">
  <ds:schemaRefs>
    <ds:schemaRef ds:uri="http://schemas.microsoft.com/office/2006/metadata/properties"/>
    <ds:schemaRef ds:uri="29FDEC6C-E28F-491B-AA27-96F61265131F"/>
  </ds:schemaRefs>
</ds:datastoreItem>
</file>

<file path=docProps/app.xml><?xml version="1.0" encoding="utf-8"?>
<Properties xmlns="http://schemas.openxmlformats.org/officeDocument/2006/extended-properties" xmlns:vt="http://schemas.openxmlformats.org/officeDocument/2006/docPropsVTypes">
  <Template>devspec.dot</Template>
  <TotalTime>1</TotalTime>
  <Pages>10</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Wait Stat Monitoring</vt:lpstr>
    </vt:vector>
  </TitlesOfParts>
  <Company>Thunder God Software, LLC.</Company>
  <LinksUpToDate>false</LinksUpToDate>
  <CharactersWithSpaces>13701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Wait Stat Monitoring</dc:title>
  <dc:subject/>
  <dc:creator>Kurt Goolsbee</dc:creator>
  <cp:keywords/>
  <dc:description/>
  <cp:lastModifiedBy>Vicky Harp</cp:lastModifiedBy>
  <cp:revision>3</cp:revision>
  <cp:lastPrinted>1998-09-03T12:22:00Z</cp:lastPrinted>
  <dcterms:created xsi:type="dcterms:W3CDTF">2010-03-19T16:52:00Z</dcterms:created>
  <dcterms:modified xsi:type="dcterms:W3CDTF">2010-05-12T15:37:00Z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Dev Spec Template</vt:lpwstr>
  </property>
  <property fmtid="{D5CDD505-2E9C-101B-9397-08002B2CF9AE}" pid="3" name="Owner">
    <vt:lpwstr>Marcus Erickson</vt:lpwstr>
  </property>
  <property fmtid="{D5CDD505-2E9C-101B-9397-08002B2CF9AE}" pid="4" name="Status">
    <vt:lpwstr>Final</vt:lpwstr>
  </property>
  <property fmtid="{D5CDD505-2E9C-101B-9397-08002B2CF9AE}" pid="5" name="Order">
    <vt:lpwstr>300.000000000000</vt:lpwstr>
  </property>
  <property fmtid="{D5CDD505-2E9C-101B-9397-08002B2CF9AE}" pid="6" name="DocType">
    <vt:lpwstr>Document Template</vt:lpwstr>
  </property>
  <property fmtid="{D5CDD505-2E9C-101B-9397-08002B2CF9AE}" pid="7" name="ContentType">
    <vt:lpwstr>Document</vt:lpwstr>
  </property>
  <property fmtid="{D5CDD505-2E9C-101B-9397-08002B2CF9AE}" pid="8" name="ContentTypeId">
    <vt:lpwstr>0x0101006CECFD298FE21B49AA2796F61265131F</vt:lpwstr>
  </property>
</Properties>
</file>