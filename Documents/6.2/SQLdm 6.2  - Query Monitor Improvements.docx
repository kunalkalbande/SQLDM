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D04F2E">
      <w:pPr>
        <w:spacing w:line="240" w:lineRule="atLeast"/>
        <w:rPr>
          <w:b/>
          <w:u w:val="single"/>
        </w:rPr>
      </w:pPr>
      <w:r>
        <w:rPr>
          <w:b/>
          <w:noProof/>
          <w:u w:val="single"/>
        </w:rPr>
        <w:drawing>
          <wp:anchor distT="0" distB="0" distL="114300" distR="114300" simplePos="0" relativeHeight="251657728" behindDoc="1" locked="0" layoutInCell="1" allowOverlap="1">
            <wp:simplePos x="0" y="0"/>
            <wp:positionH relativeFrom="column">
              <wp:posOffset>-323850</wp:posOffset>
            </wp:positionH>
            <wp:positionV relativeFrom="paragraph">
              <wp:posOffset>-9525</wp:posOffset>
            </wp:positionV>
            <wp:extent cx="4095750" cy="2495550"/>
            <wp:effectExtent l="19050" t="0" r="0" b="0"/>
            <wp:wrapNone/>
            <wp:docPr id="20" name="Picture 20" descr="ArtKnif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KnifeBackground"/>
                    <pic:cNvPicPr>
                      <a:picLocks noChangeAspect="1" noChangeArrowheads="1"/>
                    </pic:cNvPicPr>
                  </pic:nvPicPr>
                  <pic:blipFill>
                    <a:blip r:embed="rId11" cstate="print"/>
                    <a:srcRect/>
                    <a:stretch>
                      <a:fillRect/>
                    </a:stretch>
                  </pic:blipFill>
                  <pic:spPr bwMode="auto">
                    <a:xfrm>
                      <a:off x="0" y="0"/>
                      <a:ext cx="4095750" cy="2495550"/>
                    </a:xfrm>
                    <a:prstGeom prst="rect">
                      <a:avLst/>
                    </a:prstGeom>
                    <a:noFill/>
                    <a:ln w="9525">
                      <a:noFill/>
                      <a:miter lim="800000"/>
                      <a:headEnd/>
                      <a:tailEnd/>
                    </a:ln>
                  </pic:spPr>
                </pic:pic>
              </a:graphicData>
            </a:graphic>
          </wp:anchor>
        </w:drawing>
      </w:r>
      <w:ins w:id="0" w:author="Vicky Harp" w:date="2010-02-24T09:12:00Z">
        <w:r w:rsidR="007D0EE1">
          <w:rPr>
            <w:b/>
            <w:u w:val="single"/>
          </w:rPr>
          <w:tab/>
        </w:r>
      </w:ins>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622F12" w:rsidP="00E04567">
      <w:pPr>
        <w:jc w:val="right"/>
        <w:rPr>
          <w:rFonts w:ascii="Arial" w:hAnsi="Arial"/>
          <w:b/>
          <w:sz w:val="36"/>
          <w:szCs w:val="36"/>
        </w:rPr>
      </w:pPr>
      <w:fldSimple w:instr=" TITLE  \* MERGEFORMAT ">
        <w:bookmarkStart w:id="1" w:name="_Toc381264532"/>
        <w:r w:rsidR="00D04F2E">
          <w:rPr>
            <w:rFonts w:ascii="Arial" w:hAnsi="Arial"/>
            <w:b/>
            <w:sz w:val="36"/>
            <w:szCs w:val="36"/>
          </w:rPr>
          <w:t>Query Monitor Improvements</w:t>
        </w:r>
        <w:bookmarkEnd w:id="1"/>
      </w:fldSimple>
    </w:p>
    <w:p w:rsidR="00AA220A" w:rsidRDefault="00AA220A" w:rsidP="00E04567">
      <w:pPr>
        <w:spacing w:line="240" w:lineRule="atLeast"/>
        <w:jc w:val="right"/>
        <w:rPr>
          <w:b/>
          <w:u w:val="single"/>
        </w:rPr>
      </w:pPr>
    </w:p>
    <w:p w:rsidR="00AA220A" w:rsidRDefault="00AA220A" w:rsidP="00E04567">
      <w:pPr>
        <w:spacing w:line="240" w:lineRule="atLeast"/>
        <w:jc w:val="right"/>
        <w:rPr>
          <w:ins w:id="2" w:author="Roberto Yonekawa" w:date="2010-02-08T14:29:00Z"/>
          <w:b/>
          <w:u w:val="single"/>
        </w:rPr>
      </w:pPr>
    </w:p>
    <w:p w:rsidR="001135C4" w:rsidRDefault="001135C4"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622F12" w:rsidP="00E04567">
      <w:pPr>
        <w:spacing w:line="240" w:lineRule="atLeast"/>
        <w:jc w:val="right"/>
        <w:outlineLvl w:val="0"/>
        <w:rPr>
          <w:rFonts w:ascii="Arial" w:hAnsi="Arial"/>
          <w:b/>
          <w:sz w:val="24"/>
          <w:szCs w:val="24"/>
        </w:rPr>
      </w:pPr>
      <w:fldSimple w:instr=" AUTHOR  \* MERGEFORMAT ">
        <w:r w:rsidR="00D04F2E">
          <w:rPr>
            <w:rFonts w:ascii="Arial" w:hAnsi="Arial"/>
            <w:b/>
            <w:noProof/>
            <w:sz w:val="24"/>
            <w:szCs w:val="24"/>
          </w:rPr>
          <w:t>Vicky Harp</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C77C1C" w:rsidP="00E04567">
      <w:pPr>
        <w:spacing w:line="240" w:lineRule="atLeast"/>
        <w:jc w:val="right"/>
        <w:rPr>
          <w:b/>
        </w:rPr>
      </w:pPr>
      <w:r>
        <w:rPr>
          <w:rFonts w:ascii="Arial" w:hAnsi="Arial"/>
          <w:b/>
        </w:rPr>
        <w:t>02/05/2010</w:t>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D04F2E">
      <w:pPr>
        <w:spacing w:line="240" w:lineRule="atLeast"/>
        <w:jc w:val="center"/>
        <w:rPr>
          <w:b/>
        </w:rPr>
      </w:pPr>
      <w:r>
        <w:rPr>
          <w:noProof/>
        </w:rPr>
        <w:drawing>
          <wp:inline distT="0" distB="0" distL="0" distR="0">
            <wp:extent cx="1733550" cy="628650"/>
            <wp:effectExtent l="19050" t="0" r="0" b="0"/>
            <wp:docPr id="1" name="Picture 1" descr="Ide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raLogo"/>
                    <pic:cNvPicPr>
                      <a:picLocks noChangeAspect="1" noChangeArrowheads="1"/>
                    </pic:cNvPicPr>
                  </pic:nvPicPr>
                  <pic:blipFill>
                    <a:blip r:embed="rId12" cstate="print"/>
                    <a:srcRect/>
                    <a:stretch>
                      <a:fillRect/>
                    </a:stretch>
                  </pic:blipFill>
                  <pic:spPr bwMode="auto">
                    <a:xfrm>
                      <a:off x="0" y="0"/>
                      <a:ext cx="1733550" cy="628650"/>
                    </a:xfrm>
                    <a:prstGeom prst="rect">
                      <a:avLst/>
                    </a:prstGeom>
                    <a:noFill/>
                    <a:ln w="9525">
                      <a:noFill/>
                      <a:miter lim="800000"/>
                      <a:headEnd/>
                      <a:tailEnd/>
                    </a:ln>
                  </pic:spPr>
                </pic:pic>
              </a:graphicData>
            </a:graphic>
          </wp:inline>
        </w:drawing>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footerReference w:type="default" r:id="rId13"/>
          <w:pgSz w:w="12240" w:h="15840" w:code="1"/>
          <w:pgMar w:top="1440" w:right="1440" w:bottom="1440" w:left="1440" w:header="720" w:footer="720" w:gutter="0"/>
          <w:pgNumType w:fmt="lowerRoman"/>
          <w:cols w:space="720"/>
        </w:sectPr>
      </w:pPr>
      <w:r>
        <w:rPr>
          <w:b/>
        </w:rPr>
        <w:t>© 200</w:t>
      </w:r>
      <w:r w:rsidR="000F16F5">
        <w:rPr>
          <w:b/>
        </w:rPr>
        <w:t>6</w:t>
      </w:r>
      <w:r>
        <w:rPr>
          <w:b/>
        </w:rPr>
        <w:t xml:space="preserve"> </w:t>
      </w:r>
      <w:r w:rsidR="00B6137C">
        <w:rPr>
          <w:b/>
        </w:rPr>
        <w:t>BBS Technologies, Inc.</w:t>
      </w:r>
      <w:r>
        <w:rPr>
          <w:b/>
        </w:rPr>
        <w:t>; all rights reserved.</w:t>
      </w:r>
    </w:p>
    <w:p w:rsidR="00AA220A" w:rsidRDefault="00AA220A">
      <w:pPr>
        <w:pStyle w:val="Heading1"/>
      </w:pPr>
      <w:bookmarkStart w:id="9" w:name="_Toc254859976"/>
      <w:r>
        <w:lastRenderedPageBreak/>
        <w:t>Revision history:</w:t>
      </w:r>
      <w:bookmarkEnd w:id="9"/>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C77C1C">
            <w:pPr>
              <w:spacing w:line="240" w:lineRule="atLeast"/>
            </w:pPr>
            <w:r>
              <w:t>2/5/2010</w:t>
            </w:r>
          </w:p>
        </w:tc>
        <w:tc>
          <w:tcPr>
            <w:tcW w:w="1800" w:type="dxa"/>
          </w:tcPr>
          <w:p w:rsidR="00AA220A" w:rsidRDefault="00C77C1C">
            <w:pPr>
              <w:spacing w:line="240" w:lineRule="atLeast"/>
            </w:pPr>
            <w:r>
              <w:t>Vicky Harp</w:t>
            </w:r>
          </w:p>
        </w:tc>
        <w:tc>
          <w:tcPr>
            <w:tcW w:w="5310" w:type="dxa"/>
          </w:tcPr>
          <w:p w:rsidR="00AA220A" w:rsidRDefault="00C77C1C">
            <w:pPr>
              <w:spacing w:line="240" w:lineRule="atLeast"/>
            </w:pPr>
            <w:r>
              <w:t>First draft</w:t>
            </w:r>
          </w:p>
        </w:tc>
      </w:tr>
      <w:tr w:rsidR="00BC2686">
        <w:trPr>
          <w:ins w:id="10" w:author="Vicky Harp" w:date="2010-02-10T14:59:00Z"/>
        </w:trPr>
        <w:tc>
          <w:tcPr>
            <w:tcW w:w="1818" w:type="dxa"/>
          </w:tcPr>
          <w:p w:rsidR="00BC2686" w:rsidRDefault="00BC2686">
            <w:pPr>
              <w:spacing w:line="240" w:lineRule="atLeast"/>
              <w:rPr>
                <w:ins w:id="11" w:author="Vicky Harp" w:date="2010-02-10T14:59:00Z"/>
              </w:rPr>
            </w:pPr>
            <w:ins w:id="12" w:author="Vicky Harp" w:date="2010-02-10T14:59:00Z">
              <w:r>
                <w:t>2/10/2010</w:t>
              </w:r>
            </w:ins>
          </w:p>
        </w:tc>
        <w:tc>
          <w:tcPr>
            <w:tcW w:w="1800" w:type="dxa"/>
          </w:tcPr>
          <w:p w:rsidR="00BC2686" w:rsidRDefault="00BC2686">
            <w:pPr>
              <w:spacing w:line="240" w:lineRule="atLeast"/>
              <w:rPr>
                <w:ins w:id="13" w:author="Vicky Harp" w:date="2010-02-10T14:59:00Z"/>
              </w:rPr>
            </w:pPr>
            <w:ins w:id="14" w:author="Vicky Harp" w:date="2010-02-10T14:59:00Z">
              <w:r>
                <w:t>Vicky Harp</w:t>
              </w:r>
            </w:ins>
          </w:p>
        </w:tc>
        <w:tc>
          <w:tcPr>
            <w:tcW w:w="5310" w:type="dxa"/>
          </w:tcPr>
          <w:p w:rsidR="00BC2686" w:rsidRDefault="00BC2686">
            <w:pPr>
              <w:spacing w:line="240" w:lineRule="atLeast"/>
              <w:rPr>
                <w:ins w:id="15" w:author="Vicky Harp" w:date="2010-02-10T14:59:00Z"/>
              </w:rPr>
            </w:pPr>
            <w:ins w:id="16" w:author="Vicky Harp" w:date="2010-02-10T14:59:00Z">
              <w:r>
                <w:t>Incorporating comments before review</w:t>
              </w:r>
            </w:ins>
          </w:p>
        </w:tc>
      </w:tr>
      <w:tr w:rsidR="007D0EE1">
        <w:trPr>
          <w:ins w:id="17" w:author="Vicky Harp" w:date="2010-02-24T09:12:00Z"/>
        </w:trPr>
        <w:tc>
          <w:tcPr>
            <w:tcW w:w="1818" w:type="dxa"/>
          </w:tcPr>
          <w:p w:rsidR="007D0EE1" w:rsidRDefault="007D0EE1">
            <w:pPr>
              <w:spacing w:line="240" w:lineRule="atLeast"/>
              <w:rPr>
                <w:ins w:id="18" w:author="Vicky Harp" w:date="2010-02-24T09:12:00Z"/>
              </w:rPr>
            </w:pPr>
            <w:ins w:id="19" w:author="Vicky Harp" w:date="2010-02-24T09:12:00Z">
              <w:r>
                <w:t>2/24/2010</w:t>
              </w:r>
            </w:ins>
          </w:p>
        </w:tc>
        <w:tc>
          <w:tcPr>
            <w:tcW w:w="1800" w:type="dxa"/>
          </w:tcPr>
          <w:p w:rsidR="007D0EE1" w:rsidRDefault="007D0EE1">
            <w:pPr>
              <w:spacing w:line="240" w:lineRule="atLeast"/>
              <w:rPr>
                <w:ins w:id="20" w:author="Vicky Harp" w:date="2010-02-24T09:12:00Z"/>
              </w:rPr>
            </w:pPr>
            <w:ins w:id="21" w:author="Vicky Harp" w:date="2010-02-24T09:12:00Z">
              <w:r>
                <w:t>Vicky Harp</w:t>
              </w:r>
            </w:ins>
          </w:p>
        </w:tc>
        <w:tc>
          <w:tcPr>
            <w:tcW w:w="5310" w:type="dxa"/>
          </w:tcPr>
          <w:p w:rsidR="007D0EE1" w:rsidRDefault="007D0EE1">
            <w:pPr>
              <w:spacing w:line="240" w:lineRule="atLeast"/>
              <w:rPr>
                <w:ins w:id="22" w:author="Vicky Harp" w:date="2010-02-24T09:12:00Z"/>
              </w:rPr>
            </w:pPr>
            <w:ins w:id="23" w:author="Vicky Harp" w:date="2010-02-24T09:12:00Z">
              <w:r>
                <w:t>Included revisions from review</w:t>
              </w:r>
            </w:ins>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24" w:name="_Toc360430684"/>
      <w:bookmarkStart w:id="25" w:name="_Toc360430776"/>
      <w:bookmarkStart w:id="26" w:name="_Toc375126851"/>
      <w:bookmarkStart w:id="27" w:name="_Toc375126885"/>
      <w:bookmarkStart w:id="28" w:name="_Toc375126910"/>
      <w:bookmarkStart w:id="29" w:name="_Toc381264533"/>
      <w:bookmarkStart w:id="30" w:name="_Toc254859977"/>
      <w:bookmarkStart w:id="31" w:name="_Toc360430685"/>
      <w:bookmarkStart w:id="32" w:name="_Toc360430777"/>
      <w:bookmarkStart w:id="33" w:name="_Toc360431033"/>
      <w:bookmarkStart w:id="34" w:name="_Toc360431497"/>
      <w:bookmarkStart w:id="35" w:name="_Toc360431909"/>
      <w:bookmarkEnd w:id="24"/>
      <w:bookmarkEnd w:id="25"/>
      <w:bookmarkEnd w:id="26"/>
      <w:bookmarkEnd w:id="27"/>
      <w:bookmarkEnd w:id="28"/>
      <w:r>
        <w:lastRenderedPageBreak/>
        <w:t>Table of Contents</w:t>
      </w:r>
      <w:bookmarkEnd w:id="29"/>
      <w:bookmarkEnd w:id="30"/>
    </w:p>
    <w:p w:rsidR="00EB2332" w:rsidRDefault="00622F12">
      <w:pPr>
        <w:pStyle w:val="TOC1"/>
        <w:rPr>
          <w:ins w:id="36" w:author="Vicky Harp" w:date="2010-02-25T11:17:00Z"/>
          <w:rFonts w:asciiTheme="minorHAnsi" w:eastAsiaTheme="minorEastAsia" w:hAnsiTheme="minorHAnsi" w:cstheme="minorBidi"/>
          <w:b w:val="0"/>
          <w:caps w:val="0"/>
          <w:noProof/>
          <w:sz w:val="22"/>
          <w:szCs w:val="22"/>
        </w:rPr>
      </w:pPr>
      <w:r w:rsidRPr="00622F12">
        <w:fldChar w:fldCharType="begin"/>
      </w:r>
      <w:r w:rsidR="00AA220A">
        <w:instrText xml:space="preserve"> TOC \o "1-3" </w:instrText>
      </w:r>
      <w:r w:rsidRPr="00622F12">
        <w:fldChar w:fldCharType="separate"/>
      </w:r>
      <w:ins w:id="37" w:author="Vicky Harp" w:date="2010-02-25T11:17:00Z">
        <w:r w:rsidR="00EB2332">
          <w:rPr>
            <w:noProof/>
          </w:rPr>
          <w:t>1. Revision history:</w:t>
        </w:r>
        <w:r w:rsidR="00EB2332">
          <w:rPr>
            <w:noProof/>
          </w:rPr>
          <w:tab/>
        </w:r>
        <w:r>
          <w:rPr>
            <w:noProof/>
          </w:rPr>
          <w:fldChar w:fldCharType="begin"/>
        </w:r>
        <w:r w:rsidR="00EB2332">
          <w:rPr>
            <w:noProof/>
          </w:rPr>
          <w:instrText xml:space="preserve"> PAGEREF _Toc254859976 \h </w:instrText>
        </w:r>
      </w:ins>
      <w:r>
        <w:rPr>
          <w:noProof/>
        </w:rPr>
      </w:r>
      <w:r>
        <w:rPr>
          <w:noProof/>
        </w:rPr>
        <w:fldChar w:fldCharType="separate"/>
      </w:r>
      <w:ins w:id="38" w:author="Vicky Harp" w:date="2010-02-25T11:17:00Z">
        <w:r w:rsidR="00EB2332">
          <w:rPr>
            <w:noProof/>
          </w:rPr>
          <w:t>ii</w:t>
        </w:r>
        <w:r>
          <w:rPr>
            <w:noProof/>
          </w:rPr>
          <w:fldChar w:fldCharType="end"/>
        </w:r>
      </w:ins>
    </w:p>
    <w:p w:rsidR="00EB2332" w:rsidRDefault="00EB2332">
      <w:pPr>
        <w:pStyle w:val="TOC1"/>
        <w:rPr>
          <w:ins w:id="39" w:author="Vicky Harp" w:date="2010-02-25T11:17:00Z"/>
          <w:rFonts w:asciiTheme="minorHAnsi" w:eastAsiaTheme="minorEastAsia" w:hAnsiTheme="minorHAnsi" w:cstheme="minorBidi"/>
          <w:b w:val="0"/>
          <w:caps w:val="0"/>
          <w:noProof/>
          <w:sz w:val="22"/>
          <w:szCs w:val="22"/>
        </w:rPr>
      </w:pPr>
      <w:ins w:id="40" w:author="Vicky Harp" w:date="2010-02-25T11:17:00Z">
        <w:r>
          <w:rPr>
            <w:noProof/>
          </w:rPr>
          <w:t>2. Table of Contents</w:t>
        </w:r>
        <w:r>
          <w:rPr>
            <w:noProof/>
          </w:rPr>
          <w:tab/>
        </w:r>
        <w:r w:rsidR="00622F12">
          <w:rPr>
            <w:noProof/>
          </w:rPr>
          <w:fldChar w:fldCharType="begin"/>
        </w:r>
        <w:r>
          <w:rPr>
            <w:noProof/>
          </w:rPr>
          <w:instrText xml:space="preserve"> PAGEREF _Toc254859977 \h </w:instrText>
        </w:r>
      </w:ins>
      <w:r w:rsidR="00622F12">
        <w:rPr>
          <w:noProof/>
        </w:rPr>
      </w:r>
      <w:r w:rsidR="00622F12">
        <w:rPr>
          <w:noProof/>
        </w:rPr>
        <w:fldChar w:fldCharType="separate"/>
      </w:r>
      <w:ins w:id="41" w:author="Vicky Harp" w:date="2010-02-25T11:17:00Z">
        <w:r>
          <w:rPr>
            <w:noProof/>
          </w:rPr>
          <w:t>iii</w:t>
        </w:r>
        <w:r w:rsidR="00622F12">
          <w:rPr>
            <w:noProof/>
          </w:rPr>
          <w:fldChar w:fldCharType="end"/>
        </w:r>
      </w:ins>
    </w:p>
    <w:p w:rsidR="00EB2332" w:rsidRDefault="00EB2332">
      <w:pPr>
        <w:pStyle w:val="TOC1"/>
        <w:rPr>
          <w:ins w:id="42" w:author="Vicky Harp" w:date="2010-02-25T11:17:00Z"/>
          <w:rFonts w:asciiTheme="minorHAnsi" w:eastAsiaTheme="minorEastAsia" w:hAnsiTheme="minorHAnsi" w:cstheme="minorBidi"/>
          <w:b w:val="0"/>
          <w:caps w:val="0"/>
          <w:noProof/>
          <w:sz w:val="22"/>
          <w:szCs w:val="22"/>
        </w:rPr>
      </w:pPr>
      <w:ins w:id="43" w:author="Vicky Harp" w:date="2010-02-25T11:17:00Z">
        <w:r>
          <w:rPr>
            <w:noProof/>
          </w:rPr>
          <w:t>3. Requirements</w:t>
        </w:r>
        <w:r>
          <w:rPr>
            <w:noProof/>
          </w:rPr>
          <w:tab/>
        </w:r>
        <w:r w:rsidR="00622F12">
          <w:rPr>
            <w:noProof/>
          </w:rPr>
          <w:fldChar w:fldCharType="begin"/>
        </w:r>
        <w:r>
          <w:rPr>
            <w:noProof/>
          </w:rPr>
          <w:instrText xml:space="preserve"> PAGEREF _Toc254859978 \h </w:instrText>
        </w:r>
      </w:ins>
      <w:r w:rsidR="00622F12">
        <w:rPr>
          <w:noProof/>
        </w:rPr>
      </w:r>
      <w:r w:rsidR="00622F12">
        <w:rPr>
          <w:noProof/>
        </w:rPr>
        <w:fldChar w:fldCharType="separate"/>
      </w:r>
      <w:ins w:id="44" w:author="Vicky Harp" w:date="2010-02-25T11:17:00Z">
        <w:r>
          <w:rPr>
            <w:noProof/>
          </w:rPr>
          <w:t>1</w:t>
        </w:r>
        <w:r w:rsidR="00622F12">
          <w:rPr>
            <w:noProof/>
          </w:rPr>
          <w:fldChar w:fldCharType="end"/>
        </w:r>
      </w:ins>
    </w:p>
    <w:p w:rsidR="00EB2332" w:rsidRDefault="00EB2332">
      <w:pPr>
        <w:pStyle w:val="TOC2"/>
        <w:rPr>
          <w:ins w:id="45" w:author="Vicky Harp" w:date="2010-02-25T11:17:00Z"/>
          <w:rFonts w:asciiTheme="minorHAnsi" w:eastAsiaTheme="minorEastAsia" w:hAnsiTheme="minorHAnsi" w:cstheme="minorBidi"/>
          <w:smallCaps w:val="0"/>
          <w:noProof/>
          <w:sz w:val="22"/>
          <w:szCs w:val="22"/>
        </w:rPr>
      </w:pPr>
      <w:ins w:id="46" w:author="Vicky Harp" w:date="2010-02-25T11:17:00Z">
        <w:r>
          <w:rPr>
            <w:noProof/>
          </w:rPr>
          <w:t>3.1. Overview/Purpose</w:t>
        </w:r>
        <w:r>
          <w:rPr>
            <w:noProof/>
          </w:rPr>
          <w:tab/>
        </w:r>
        <w:r w:rsidR="00622F12">
          <w:rPr>
            <w:noProof/>
          </w:rPr>
          <w:fldChar w:fldCharType="begin"/>
        </w:r>
        <w:r>
          <w:rPr>
            <w:noProof/>
          </w:rPr>
          <w:instrText xml:space="preserve"> PAGEREF _Toc254859979 \h </w:instrText>
        </w:r>
      </w:ins>
      <w:r w:rsidR="00622F12">
        <w:rPr>
          <w:noProof/>
        </w:rPr>
      </w:r>
      <w:r w:rsidR="00622F12">
        <w:rPr>
          <w:noProof/>
        </w:rPr>
        <w:fldChar w:fldCharType="separate"/>
      </w:r>
      <w:ins w:id="47" w:author="Vicky Harp" w:date="2010-02-25T11:17:00Z">
        <w:r>
          <w:rPr>
            <w:noProof/>
          </w:rPr>
          <w:t>1</w:t>
        </w:r>
        <w:r w:rsidR="00622F12">
          <w:rPr>
            <w:noProof/>
          </w:rPr>
          <w:fldChar w:fldCharType="end"/>
        </w:r>
      </w:ins>
    </w:p>
    <w:p w:rsidR="00EB2332" w:rsidRDefault="00EB2332">
      <w:pPr>
        <w:pStyle w:val="TOC3"/>
        <w:rPr>
          <w:ins w:id="48" w:author="Vicky Harp" w:date="2010-02-25T11:17:00Z"/>
          <w:rFonts w:asciiTheme="minorHAnsi" w:eastAsiaTheme="minorEastAsia" w:hAnsiTheme="minorHAnsi" w:cstheme="minorBidi"/>
          <w:i w:val="0"/>
          <w:noProof/>
          <w:sz w:val="22"/>
          <w:szCs w:val="22"/>
        </w:rPr>
      </w:pPr>
      <w:ins w:id="49" w:author="Vicky Harp" w:date="2010-02-25T11:17:00Z">
        <w:r>
          <w:rPr>
            <w:noProof/>
          </w:rPr>
          <w:t>3.1.1. Related Customer Requests</w:t>
        </w:r>
        <w:r>
          <w:rPr>
            <w:noProof/>
          </w:rPr>
          <w:tab/>
        </w:r>
        <w:r w:rsidR="00622F12">
          <w:rPr>
            <w:noProof/>
          </w:rPr>
          <w:fldChar w:fldCharType="begin"/>
        </w:r>
        <w:r>
          <w:rPr>
            <w:noProof/>
          </w:rPr>
          <w:instrText xml:space="preserve"> PAGEREF _Toc254859980 \h </w:instrText>
        </w:r>
      </w:ins>
      <w:r w:rsidR="00622F12">
        <w:rPr>
          <w:noProof/>
        </w:rPr>
      </w:r>
      <w:r w:rsidR="00622F12">
        <w:rPr>
          <w:noProof/>
        </w:rPr>
        <w:fldChar w:fldCharType="separate"/>
      </w:r>
      <w:ins w:id="50" w:author="Vicky Harp" w:date="2010-02-25T11:17:00Z">
        <w:r>
          <w:rPr>
            <w:noProof/>
          </w:rPr>
          <w:t>1</w:t>
        </w:r>
        <w:r w:rsidR="00622F12">
          <w:rPr>
            <w:noProof/>
          </w:rPr>
          <w:fldChar w:fldCharType="end"/>
        </w:r>
      </w:ins>
    </w:p>
    <w:p w:rsidR="00EB2332" w:rsidRDefault="00EB2332">
      <w:pPr>
        <w:pStyle w:val="TOC2"/>
        <w:rPr>
          <w:ins w:id="51" w:author="Vicky Harp" w:date="2010-02-25T11:17:00Z"/>
          <w:rFonts w:asciiTheme="minorHAnsi" w:eastAsiaTheme="minorEastAsia" w:hAnsiTheme="minorHAnsi" w:cstheme="minorBidi"/>
          <w:smallCaps w:val="0"/>
          <w:noProof/>
          <w:sz w:val="22"/>
          <w:szCs w:val="22"/>
        </w:rPr>
      </w:pPr>
      <w:ins w:id="52" w:author="Vicky Harp" w:date="2010-02-25T11:17:00Z">
        <w:r>
          <w:rPr>
            <w:noProof/>
          </w:rPr>
          <w:t>3.2. Target Users</w:t>
        </w:r>
        <w:r>
          <w:rPr>
            <w:noProof/>
          </w:rPr>
          <w:tab/>
        </w:r>
        <w:r w:rsidR="00622F12">
          <w:rPr>
            <w:noProof/>
          </w:rPr>
          <w:fldChar w:fldCharType="begin"/>
        </w:r>
        <w:r>
          <w:rPr>
            <w:noProof/>
          </w:rPr>
          <w:instrText xml:space="preserve"> PAGEREF _Toc254859981 \h </w:instrText>
        </w:r>
      </w:ins>
      <w:r w:rsidR="00622F12">
        <w:rPr>
          <w:noProof/>
        </w:rPr>
      </w:r>
      <w:r w:rsidR="00622F12">
        <w:rPr>
          <w:noProof/>
        </w:rPr>
        <w:fldChar w:fldCharType="separate"/>
      </w:r>
      <w:ins w:id="53" w:author="Vicky Harp" w:date="2010-02-25T11:17:00Z">
        <w:r>
          <w:rPr>
            <w:noProof/>
          </w:rPr>
          <w:t>1</w:t>
        </w:r>
        <w:r w:rsidR="00622F12">
          <w:rPr>
            <w:noProof/>
          </w:rPr>
          <w:fldChar w:fldCharType="end"/>
        </w:r>
      </w:ins>
    </w:p>
    <w:p w:rsidR="00EB2332" w:rsidRDefault="00EB2332">
      <w:pPr>
        <w:pStyle w:val="TOC2"/>
        <w:rPr>
          <w:ins w:id="54" w:author="Vicky Harp" w:date="2010-02-25T11:17:00Z"/>
          <w:rFonts w:asciiTheme="minorHAnsi" w:eastAsiaTheme="minorEastAsia" w:hAnsiTheme="minorHAnsi" w:cstheme="minorBidi"/>
          <w:smallCaps w:val="0"/>
          <w:noProof/>
          <w:sz w:val="22"/>
          <w:szCs w:val="22"/>
        </w:rPr>
      </w:pPr>
      <w:ins w:id="55" w:author="Vicky Harp" w:date="2010-02-25T11:17:00Z">
        <w:r>
          <w:rPr>
            <w:noProof/>
          </w:rPr>
          <w:t>3.3. Feature/Function Market Requirements</w:t>
        </w:r>
        <w:r>
          <w:rPr>
            <w:noProof/>
          </w:rPr>
          <w:tab/>
        </w:r>
        <w:r w:rsidR="00622F12">
          <w:rPr>
            <w:noProof/>
          </w:rPr>
          <w:fldChar w:fldCharType="begin"/>
        </w:r>
        <w:r>
          <w:rPr>
            <w:noProof/>
          </w:rPr>
          <w:instrText xml:space="preserve"> PAGEREF _Toc254859982 \h </w:instrText>
        </w:r>
      </w:ins>
      <w:r w:rsidR="00622F12">
        <w:rPr>
          <w:noProof/>
        </w:rPr>
      </w:r>
      <w:r w:rsidR="00622F12">
        <w:rPr>
          <w:noProof/>
        </w:rPr>
        <w:fldChar w:fldCharType="separate"/>
      </w:r>
      <w:ins w:id="56" w:author="Vicky Harp" w:date="2010-02-25T11:17:00Z">
        <w:r>
          <w:rPr>
            <w:noProof/>
          </w:rPr>
          <w:t>2</w:t>
        </w:r>
        <w:r w:rsidR="00622F12">
          <w:rPr>
            <w:noProof/>
          </w:rPr>
          <w:fldChar w:fldCharType="end"/>
        </w:r>
      </w:ins>
    </w:p>
    <w:p w:rsidR="00EB2332" w:rsidRDefault="00EB2332">
      <w:pPr>
        <w:pStyle w:val="TOC3"/>
        <w:rPr>
          <w:ins w:id="57" w:author="Vicky Harp" w:date="2010-02-25T11:17:00Z"/>
          <w:rFonts w:asciiTheme="minorHAnsi" w:eastAsiaTheme="minorEastAsia" w:hAnsiTheme="minorHAnsi" w:cstheme="minorBidi"/>
          <w:i w:val="0"/>
          <w:noProof/>
          <w:sz w:val="22"/>
          <w:szCs w:val="22"/>
        </w:rPr>
      </w:pPr>
      <w:ins w:id="58" w:author="Vicky Harp" w:date="2010-02-25T11:17:00Z">
        <w:r>
          <w:rPr>
            <w:noProof/>
          </w:rPr>
          <w:t>3.3.1. Required Functions</w:t>
        </w:r>
        <w:r>
          <w:rPr>
            <w:noProof/>
          </w:rPr>
          <w:tab/>
        </w:r>
        <w:r w:rsidR="00622F12">
          <w:rPr>
            <w:noProof/>
          </w:rPr>
          <w:fldChar w:fldCharType="begin"/>
        </w:r>
        <w:r>
          <w:rPr>
            <w:noProof/>
          </w:rPr>
          <w:instrText xml:space="preserve"> PAGEREF _Toc254859983 \h </w:instrText>
        </w:r>
      </w:ins>
      <w:r w:rsidR="00622F12">
        <w:rPr>
          <w:noProof/>
        </w:rPr>
      </w:r>
      <w:r w:rsidR="00622F12">
        <w:rPr>
          <w:noProof/>
        </w:rPr>
        <w:fldChar w:fldCharType="separate"/>
      </w:r>
      <w:ins w:id="59" w:author="Vicky Harp" w:date="2010-02-25T11:17:00Z">
        <w:r>
          <w:rPr>
            <w:noProof/>
          </w:rPr>
          <w:t>2</w:t>
        </w:r>
        <w:r w:rsidR="00622F12">
          <w:rPr>
            <w:noProof/>
          </w:rPr>
          <w:fldChar w:fldCharType="end"/>
        </w:r>
      </w:ins>
    </w:p>
    <w:p w:rsidR="00EB2332" w:rsidRDefault="00EB2332">
      <w:pPr>
        <w:pStyle w:val="TOC3"/>
        <w:rPr>
          <w:ins w:id="60" w:author="Vicky Harp" w:date="2010-02-25T11:17:00Z"/>
          <w:rFonts w:asciiTheme="minorHAnsi" w:eastAsiaTheme="minorEastAsia" w:hAnsiTheme="minorHAnsi" w:cstheme="minorBidi"/>
          <w:i w:val="0"/>
          <w:noProof/>
          <w:sz w:val="22"/>
          <w:szCs w:val="22"/>
        </w:rPr>
      </w:pPr>
      <w:ins w:id="61" w:author="Vicky Harp" w:date="2010-02-25T11:17:00Z">
        <w:r>
          <w:rPr>
            <w:noProof/>
          </w:rPr>
          <w:t>3.3.2. Non-Supported Functions</w:t>
        </w:r>
        <w:r>
          <w:rPr>
            <w:noProof/>
          </w:rPr>
          <w:tab/>
        </w:r>
        <w:r w:rsidR="00622F12">
          <w:rPr>
            <w:noProof/>
          </w:rPr>
          <w:fldChar w:fldCharType="begin"/>
        </w:r>
        <w:r>
          <w:rPr>
            <w:noProof/>
          </w:rPr>
          <w:instrText xml:space="preserve"> PAGEREF _Toc254859985 \h </w:instrText>
        </w:r>
      </w:ins>
      <w:r w:rsidR="00622F12">
        <w:rPr>
          <w:noProof/>
        </w:rPr>
      </w:r>
      <w:r w:rsidR="00622F12">
        <w:rPr>
          <w:noProof/>
        </w:rPr>
        <w:fldChar w:fldCharType="separate"/>
      </w:r>
      <w:ins w:id="62" w:author="Vicky Harp" w:date="2010-02-25T11:17:00Z">
        <w:r>
          <w:rPr>
            <w:noProof/>
          </w:rPr>
          <w:t>2</w:t>
        </w:r>
        <w:r w:rsidR="00622F12">
          <w:rPr>
            <w:noProof/>
          </w:rPr>
          <w:fldChar w:fldCharType="end"/>
        </w:r>
      </w:ins>
    </w:p>
    <w:p w:rsidR="00EB2332" w:rsidRDefault="00EB2332">
      <w:pPr>
        <w:pStyle w:val="TOC2"/>
        <w:rPr>
          <w:ins w:id="63" w:author="Vicky Harp" w:date="2010-02-25T11:17:00Z"/>
          <w:rFonts w:asciiTheme="minorHAnsi" w:eastAsiaTheme="minorEastAsia" w:hAnsiTheme="minorHAnsi" w:cstheme="minorBidi"/>
          <w:smallCaps w:val="0"/>
          <w:noProof/>
          <w:sz w:val="22"/>
          <w:szCs w:val="22"/>
        </w:rPr>
      </w:pPr>
      <w:ins w:id="64" w:author="Vicky Harp" w:date="2010-02-25T11:17:00Z">
        <w:r>
          <w:rPr>
            <w:noProof/>
          </w:rPr>
          <w:t>3.4. FAQ</w:t>
        </w:r>
        <w:r>
          <w:rPr>
            <w:noProof/>
          </w:rPr>
          <w:tab/>
        </w:r>
        <w:r w:rsidR="00622F12">
          <w:rPr>
            <w:noProof/>
          </w:rPr>
          <w:fldChar w:fldCharType="begin"/>
        </w:r>
        <w:r>
          <w:rPr>
            <w:noProof/>
          </w:rPr>
          <w:instrText xml:space="preserve"> PAGEREF _Toc254859986 \h </w:instrText>
        </w:r>
      </w:ins>
      <w:r w:rsidR="00622F12">
        <w:rPr>
          <w:noProof/>
        </w:rPr>
      </w:r>
      <w:r w:rsidR="00622F12">
        <w:rPr>
          <w:noProof/>
        </w:rPr>
        <w:fldChar w:fldCharType="separate"/>
      </w:r>
      <w:ins w:id="65" w:author="Vicky Harp" w:date="2010-02-25T11:17:00Z">
        <w:r>
          <w:rPr>
            <w:noProof/>
          </w:rPr>
          <w:t>2</w:t>
        </w:r>
        <w:r w:rsidR="00622F12">
          <w:rPr>
            <w:noProof/>
          </w:rPr>
          <w:fldChar w:fldCharType="end"/>
        </w:r>
      </w:ins>
    </w:p>
    <w:p w:rsidR="00EB2332" w:rsidRDefault="00EB2332">
      <w:pPr>
        <w:pStyle w:val="TOC2"/>
        <w:rPr>
          <w:ins w:id="66" w:author="Vicky Harp" w:date="2010-02-25T11:17:00Z"/>
          <w:rFonts w:asciiTheme="minorHAnsi" w:eastAsiaTheme="minorEastAsia" w:hAnsiTheme="minorHAnsi" w:cstheme="minorBidi"/>
          <w:smallCaps w:val="0"/>
          <w:noProof/>
          <w:sz w:val="22"/>
          <w:szCs w:val="22"/>
        </w:rPr>
      </w:pPr>
      <w:ins w:id="67" w:author="Vicky Harp" w:date="2010-02-25T11:17:00Z">
        <w:r>
          <w:rPr>
            <w:noProof/>
          </w:rPr>
          <w:t>3.5. Open Issues</w:t>
        </w:r>
        <w:r>
          <w:rPr>
            <w:noProof/>
          </w:rPr>
          <w:tab/>
        </w:r>
        <w:r w:rsidR="00622F12">
          <w:rPr>
            <w:noProof/>
          </w:rPr>
          <w:fldChar w:fldCharType="begin"/>
        </w:r>
        <w:r>
          <w:rPr>
            <w:noProof/>
          </w:rPr>
          <w:instrText xml:space="preserve"> PAGEREF _Toc254859987 \h </w:instrText>
        </w:r>
      </w:ins>
      <w:r w:rsidR="00622F12">
        <w:rPr>
          <w:noProof/>
        </w:rPr>
      </w:r>
      <w:r w:rsidR="00622F12">
        <w:rPr>
          <w:noProof/>
        </w:rPr>
        <w:fldChar w:fldCharType="separate"/>
      </w:r>
      <w:ins w:id="68" w:author="Vicky Harp" w:date="2010-02-25T11:17:00Z">
        <w:r>
          <w:rPr>
            <w:noProof/>
          </w:rPr>
          <w:t>3</w:t>
        </w:r>
        <w:r w:rsidR="00622F12">
          <w:rPr>
            <w:noProof/>
          </w:rPr>
          <w:fldChar w:fldCharType="end"/>
        </w:r>
      </w:ins>
    </w:p>
    <w:p w:rsidR="00EB2332" w:rsidRDefault="00EB2332">
      <w:pPr>
        <w:pStyle w:val="TOC1"/>
        <w:rPr>
          <w:ins w:id="69" w:author="Vicky Harp" w:date="2010-02-25T11:17:00Z"/>
          <w:rFonts w:asciiTheme="minorHAnsi" w:eastAsiaTheme="minorEastAsia" w:hAnsiTheme="minorHAnsi" w:cstheme="minorBidi"/>
          <w:b w:val="0"/>
          <w:caps w:val="0"/>
          <w:noProof/>
          <w:sz w:val="22"/>
          <w:szCs w:val="22"/>
        </w:rPr>
      </w:pPr>
      <w:ins w:id="70" w:author="Vicky Harp" w:date="2010-02-25T11:17:00Z">
        <w:r>
          <w:rPr>
            <w:noProof/>
          </w:rPr>
          <w:t>4. Functional Design</w:t>
        </w:r>
        <w:r>
          <w:rPr>
            <w:noProof/>
          </w:rPr>
          <w:tab/>
        </w:r>
        <w:r w:rsidR="00622F12">
          <w:rPr>
            <w:noProof/>
          </w:rPr>
          <w:fldChar w:fldCharType="begin"/>
        </w:r>
        <w:r>
          <w:rPr>
            <w:noProof/>
          </w:rPr>
          <w:instrText xml:space="preserve"> PAGEREF _Toc254859988 \h </w:instrText>
        </w:r>
      </w:ins>
      <w:r w:rsidR="00622F12">
        <w:rPr>
          <w:noProof/>
        </w:rPr>
      </w:r>
      <w:r w:rsidR="00622F12">
        <w:rPr>
          <w:noProof/>
        </w:rPr>
        <w:fldChar w:fldCharType="separate"/>
      </w:r>
      <w:ins w:id="71" w:author="Vicky Harp" w:date="2010-02-25T11:17:00Z">
        <w:r>
          <w:rPr>
            <w:noProof/>
          </w:rPr>
          <w:t>3</w:t>
        </w:r>
        <w:r w:rsidR="00622F12">
          <w:rPr>
            <w:noProof/>
          </w:rPr>
          <w:fldChar w:fldCharType="end"/>
        </w:r>
      </w:ins>
    </w:p>
    <w:p w:rsidR="00EB2332" w:rsidRDefault="00EB2332">
      <w:pPr>
        <w:pStyle w:val="TOC2"/>
        <w:rPr>
          <w:ins w:id="72" w:author="Vicky Harp" w:date="2010-02-25T11:17:00Z"/>
          <w:rFonts w:asciiTheme="minorHAnsi" w:eastAsiaTheme="minorEastAsia" w:hAnsiTheme="minorHAnsi" w:cstheme="minorBidi"/>
          <w:smallCaps w:val="0"/>
          <w:noProof/>
          <w:sz w:val="22"/>
          <w:szCs w:val="22"/>
        </w:rPr>
      </w:pPr>
      <w:ins w:id="73" w:author="Vicky Harp" w:date="2010-02-25T11:17:00Z">
        <w:r>
          <w:rPr>
            <w:noProof/>
          </w:rPr>
          <w:t>4.1. User Interfaces</w:t>
        </w:r>
        <w:r>
          <w:rPr>
            <w:noProof/>
          </w:rPr>
          <w:tab/>
        </w:r>
        <w:r w:rsidR="00622F12">
          <w:rPr>
            <w:noProof/>
          </w:rPr>
          <w:fldChar w:fldCharType="begin"/>
        </w:r>
        <w:r>
          <w:rPr>
            <w:noProof/>
          </w:rPr>
          <w:instrText xml:space="preserve"> PAGEREF _Toc254859989 \h </w:instrText>
        </w:r>
      </w:ins>
      <w:r w:rsidR="00622F12">
        <w:rPr>
          <w:noProof/>
        </w:rPr>
      </w:r>
      <w:r w:rsidR="00622F12">
        <w:rPr>
          <w:noProof/>
        </w:rPr>
        <w:fldChar w:fldCharType="separate"/>
      </w:r>
      <w:ins w:id="74" w:author="Vicky Harp" w:date="2010-02-25T11:17:00Z">
        <w:r>
          <w:rPr>
            <w:noProof/>
          </w:rPr>
          <w:t>3</w:t>
        </w:r>
        <w:r w:rsidR="00622F12">
          <w:rPr>
            <w:noProof/>
          </w:rPr>
          <w:fldChar w:fldCharType="end"/>
        </w:r>
      </w:ins>
    </w:p>
    <w:p w:rsidR="00EB2332" w:rsidRDefault="00EB2332">
      <w:pPr>
        <w:pStyle w:val="TOC2"/>
        <w:rPr>
          <w:ins w:id="75" w:author="Vicky Harp" w:date="2010-02-25T11:17:00Z"/>
          <w:rFonts w:asciiTheme="minorHAnsi" w:eastAsiaTheme="minorEastAsia" w:hAnsiTheme="minorHAnsi" w:cstheme="minorBidi"/>
          <w:smallCaps w:val="0"/>
          <w:noProof/>
          <w:sz w:val="22"/>
          <w:szCs w:val="22"/>
        </w:rPr>
      </w:pPr>
      <w:ins w:id="76" w:author="Vicky Harp" w:date="2010-02-25T11:17:00Z">
        <w:r>
          <w:rPr>
            <w:noProof/>
          </w:rPr>
          <w:t>4.2. Installation and Upgrade</w:t>
        </w:r>
        <w:r>
          <w:rPr>
            <w:noProof/>
          </w:rPr>
          <w:tab/>
        </w:r>
        <w:r w:rsidR="00622F12">
          <w:rPr>
            <w:noProof/>
          </w:rPr>
          <w:fldChar w:fldCharType="begin"/>
        </w:r>
        <w:r>
          <w:rPr>
            <w:noProof/>
          </w:rPr>
          <w:instrText xml:space="preserve"> PAGEREF _Toc254859990 \h </w:instrText>
        </w:r>
      </w:ins>
      <w:r w:rsidR="00622F12">
        <w:rPr>
          <w:noProof/>
        </w:rPr>
      </w:r>
      <w:r w:rsidR="00622F12">
        <w:rPr>
          <w:noProof/>
        </w:rPr>
        <w:fldChar w:fldCharType="separate"/>
      </w:r>
      <w:ins w:id="77" w:author="Vicky Harp" w:date="2010-02-25T11:17:00Z">
        <w:r>
          <w:rPr>
            <w:noProof/>
          </w:rPr>
          <w:t>5</w:t>
        </w:r>
        <w:r w:rsidR="00622F12">
          <w:rPr>
            <w:noProof/>
          </w:rPr>
          <w:fldChar w:fldCharType="end"/>
        </w:r>
      </w:ins>
    </w:p>
    <w:p w:rsidR="00EB2332" w:rsidRDefault="00EB2332">
      <w:pPr>
        <w:pStyle w:val="TOC2"/>
        <w:rPr>
          <w:ins w:id="78" w:author="Vicky Harp" w:date="2010-02-25T11:17:00Z"/>
          <w:rFonts w:asciiTheme="minorHAnsi" w:eastAsiaTheme="minorEastAsia" w:hAnsiTheme="minorHAnsi" w:cstheme="minorBidi"/>
          <w:smallCaps w:val="0"/>
          <w:noProof/>
          <w:sz w:val="22"/>
          <w:szCs w:val="22"/>
        </w:rPr>
      </w:pPr>
      <w:ins w:id="79" w:author="Vicky Harp" w:date="2010-02-25T11:17:00Z">
        <w:r>
          <w:rPr>
            <w:noProof/>
          </w:rPr>
          <w:t>4.3. Permissions and other Required Configuration</w:t>
        </w:r>
        <w:r>
          <w:rPr>
            <w:noProof/>
          </w:rPr>
          <w:tab/>
        </w:r>
        <w:r w:rsidR="00622F12">
          <w:rPr>
            <w:noProof/>
          </w:rPr>
          <w:fldChar w:fldCharType="begin"/>
        </w:r>
        <w:r>
          <w:rPr>
            <w:noProof/>
          </w:rPr>
          <w:instrText xml:space="preserve"> PAGEREF _Toc254859991 \h </w:instrText>
        </w:r>
      </w:ins>
      <w:r w:rsidR="00622F12">
        <w:rPr>
          <w:noProof/>
        </w:rPr>
      </w:r>
      <w:r w:rsidR="00622F12">
        <w:rPr>
          <w:noProof/>
        </w:rPr>
        <w:fldChar w:fldCharType="separate"/>
      </w:r>
      <w:ins w:id="80" w:author="Vicky Harp" w:date="2010-02-25T11:17:00Z">
        <w:r>
          <w:rPr>
            <w:noProof/>
          </w:rPr>
          <w:t>5</w:t>
        </w:r>
        <w:r w:rsidR="00622F12">
          <w:rPr>
            <w:noProof/>
          </w:rPr>
          <w:fldChar w:fldCharType="end"/>
        </w:r>
      </w:ins>
    </w:p>
    <w:p w:rsidR="00EB2332" w:rsidRDefault="00EB2332">
      <w:pPr>
        <w:pStyle w:val="TOC1"/>
        <w:rPr>
          <w:ins w:id="81" w:author="Vicky Harp" w:date="2010-02-25T11:17:00Z"/>
          <w:rFonts w:asciiTheme="minorHAnsi" w:eastAsiaTheme="minorEastAsia" w:hAnsiTheme="minorHAnsi" w:cstheme="minorBidi"/>
          <w:b w:val="0"/>
          <w:caps w:val="0"/>
          <w:noProof/>
          <w:sz w:val="22"/>
          <w:szCs w:val="22"/>
        </w:rPr>
      </w:pPr>
      <w:ins w:id="82" w:author="Vicky Harp" w:date="2010-02-25T11:17:00Z">
        <w:r>
          <w:rPr>
            <w:noProof/>
          </w:rPr>
          <w:t>5. Internal Design</w:t>
        </w:r>
        <w:r>
          <w:rPr>
            <w:noProof/>
          </w:rPr>
          <w:tab/>
        </w:r>
        <w:r w:rsidR="00622F12">
          <w:rPr>
            <w:noProof/>
          </w:rPr>
          <w:fldChar w:fldCharType="begin"/>
        </w:r>
        <w:r>
          <w:rPr>
            <w:noProof/>
          </w:rPr>
          <w:instrText xml:space="preserve"> PAGEREF _Toc254859992 \h </w:instrText>
        </w:r>
      </w:ins>
      <w:r w:rsidR="00622F12">
        <w:rPr>
          <w:noProof/>
        </w:rPr>
      </w:r>
      <w:r w:rsidR="00622F12">
        <w:rPr>
          <w:noProof/>
        </w:rPr>
        <w:fldChar w:fldCharType="separate"/>
      </w:r>
      <w:ins w:id="83" w:author="Vicky Harp" w:date="2010-02-25T11:17:00Z">
        <w:r>
          <w:rPr>
            <w:noProof/>
          </w:rPr>
          <w:t>6</w:t>
        </w:r>
        <w:r w:rsidR="00622F12">
          <w:rPr>
            <w:noProof/>
          </w:rPr>
          <w:fldChar w:fldCharType="end"/>
        </w:r>
      </w:ins>
    </w:p>
    <w:p w:rsidR="00EB2332" w:rsidRDefault="00EB2332">
      <w:pPr>
        <w:pStyle w:val="TOC2"/>
        <w:rPr>
          <w:ins w:id="84" w:author="Vicky Harp" w:date="2010-02-25T11:17:00Z"/>
          <w:rFonts w:asciiTheme="minorHAnsi" w:eastAsiaTheme="minorEastAsia" w:hAnsiTheme="minorHAnsi" w:cstheme="minorBidi"/>
          <w:smallCaps w:val="0"/>
          <w:noProof/>
          <w:sz w:val="22"/>
          <w:szCs w:val="22"/>
        </w:rPr>
      </w:pPr>
      <w:ins w:id="85" w:author="Vicky Harp" w:date="2010-02-25T11:17:00Z">
        <w:r>
          <w:rPr>
            <w:noProof/>
          </w:rPr>
          <w:t>5.1. Architecture</w:t>
        </w:r>
        <w:r>
          <w:rPr>
            <w:noProof/>
          </w:rPr>
          <w:tab/>
        </w:r>
        <w:r w:rsidR="00622F12">
          <w:rPr>
            <w:noProof/>
          </w:rPr>
          <w:fldChar w:fldCharType="begin"/>
        </w:r>
        <w:r>
          <w:rPr>
            <w:noProof/>
          </w:rPr>
          <w:instrText xml:space="preserve"> PAGEREF _Toc254859993 \h </w:instrText>
        </w:r>
      </w:ins>
      <w:r w:rsidR="00622F12">
        <w:rPr>
          <w:noProof/>
        </w:rPr>
      </w:r>
      <w:r w:rsidR="00622F12">
        <w:rPr>
          <w:noProof/>
        </w:rPr>
        <w:fldChar w:fldCharType="separate"/>
      </w:r>
      <w:ins w:id="86" w:author="Vicky Harp" w:date="2010-02-25T11:17:00Z">
        <w:r>
          <w:rPr>
            <w:noProof/>
          </w:rPr>
          <w:t>6</w:t>
        </w:r>
        <w:r w:rsidR="00622F12">
          <w:rPr>
            <w:noProof/>
          </w:rPr>
          <w:fldChar w:fldCharType="end"/>
        </w:r>
      </w:ins>
    </w:p>
    <w:p w:rsidR="00EB2332" w:rsidRDefault="00EB2332">
      <w:pPr>
        <w:pStyle w:val="TOC3"/>
        <w:rPr>
          <w:ins w:id="87" w:author="Vicky Harp" w:date="2010-02-25T11:17:00Z"/>
          <w:rFonts w:asciiTheme="minorHAnsi" w:eastAsiaTheme="minorEastAsia" w:hAnsiTheme="minorHAnsi" w:cstheme="minorBidi"/>
          <w:i w:val="0"/>
          <w:noProof/>
          <w:sz w:val="22"/>
          <w:szCs w:val="22"/>
        </w:rPr>
      </w:pPr>
      <w:ins w:id="88" w:author="Vicky Harp" w:date="2010-02-25T11:17:00Z">
        <w:r>
          <w:rPr>
            <w:noProof/>
          </w:rPr>
          <w:t>5.1.1. Collection Service</w:t>
        </w:r>
        <w:r>
          <w:rPr>
            <w:noProof/>
          </w:rPr>
          <w:tab/>
        </w:r>
        <w:r w:rsidR="00622F12">
          <w:rPr>
            <w:noProof/>
          </w:rPr>
          <w:fldChar w:fldCharType="begin"/>
        </w:r>
        <w:r>
          <w:rPr>
            <w:noProof/>
          </w:rPr>
          <w:instrText xml:space="preserve"> PAGEREF _Toc254859994 \h </w:instrText>
        </w:r>
      </w:ins>
      <w:r w:rsidR="00622F12">
        <w:rPr>
          <w:noProof/>
        </w:rPr>
      </w:r>
      <w:r w:rsidR="00622F12">
        <w:rPr>
          <w:noProof/>
        </w:rPr>
        <w:fldChar w:fldCharType="separate"/>
      </w:r>
      <w:ins w:id="89" w:author="Vicky Harp" w:date="2010-02-25T11:17:00Z">
        <w:r>
          <w:rPr>
            <w:noProof/>
          </w:rPr>
          <w:t>6</w:t>
        </w:r>
        <w:r w:rsidR="00622F12">
          <w:rPr>
            <w:noProof/>
          </w:rPr>
          <w:fldChar w:fldCharType="end"/>
        </w:r>
      </w:ins>
    </w:p>
    <w:p w:rsidR="00EB2332" w:rsidRDefault="00EB2332">
      <w:pPr>
        <w:pStyle w:val="TOC3"/>
        <w:rPr>
          <w:ins w:id="90" w:author="Vicky Harp" w:date="2010-02-25T11:17:00Z"/>
          <w:rFonts w:asciiTheme="minorHAnsi" w:eastAsiaTheme="minorEastAsia" w:hAnsiTheme="minorHAnsi" w:cstheme="minorBidi"/>
          <w:i w:val="0"/>
          <w:noProof/>
          <w:sz w:val="22"/>
          <w:szCs w:val="22"/>
        </w:rPr>
      </w:pPr>
      <w:ins w:id="91" w:author="Vicky Harp" w:date="2010-02-25T11:17:00Z">
        <w:r>
          <w:rPr>
            <w:noProof/>
          </w:rPr>
          <w:t>5.1.2. Management Service</w:t>
        </w:r>
        <w:r>
          <w:rPr>
            <w:noProof/>
          </w:rPr>
          <w:tab/>
        </w:r>
        <w:r w:rsidR="00622F12">
          <w:rPr>
            <w:noProof/>
          </w:rPr>
          <w:fldChar w:fldCharType="begin"/>
        </w:r>
        <w:r>
          <w:rPr>
            <w:noProof/>
          </w:rPr>
          <w:instrText xml:space="preserve"> PAGEREF _Toc254859995 \h </w:instrText>
        </w:r>
      </w:ins>
      <w:r w:rsidR="00622F12">
        <w:rPr>
          <w:noProof/>
        </w:rPr>
      </w:r>
      <w:r w:rsidR="00622F12">
        <w:rPr>
          <w:noProof/>
        </w:rPr>
        <w:fldChar w:fldCharType="separate"/>
      </w:r>
      <w:ins w:id="92" w:author="Vicky Harp" w:date="2010-02-25T11:17:00Z">
        <w:r>
          <w:rPr>
            <w:noProof/>
          </w:rPr>
          <w:t>6</w:t>
        </w:r>
        <w:r w:rsidR="00622F12">
          <w:rPr>
            <w:noProof/>
          </w:rPr>
          <w:fldChar w:fldCharType="end"/>
        </w:r>
      </w:ins>
    </w:p>
    <w:p w:rsidR="00EB2332" w:rsidRDefault="00EB2332">
      <w:pPr>
        <w:pStyle w:val="TOC3"/>
        <w:rPr>
          <w:ins w:id="93" w:author="Vicky Harp" w:date="2010-02-25T11:17:00Z"/>
          <w:rFonts w:asciiTheme="minorHAnsi" w:eastAsiaTheme="minorEastAsia" w:hAnsiTheme="minorHAnsi" w:cstheme="minorBidi"/>
          <w:i w:val="0"/>
          <w:noProof/>
          <w:sz w:val="22"/>
          <w:szCs w:val="22"/>
        </w:rPr>
      </w:pPr>
      <w:ins w:id="94" w:author="Vicky Harp" w:date="2010-02-25T11:17:00Z">
        <w:r>
          <w:rPr>
            <w:noProof/>
          </w:rPr>
          <w:t>5.1.3. Repository</w:t>
        </w:r>
        <w:r>
          <w:rPr>
            <w:noProof/>
          </w:rPr>
          <w:tab/>
        </w:r>
        <w:r w:rsidR="00622F12">
          <w:rPr>
            <w:noProof/>
          </w:rPr>
          <w:fldChar w:fldCharType="begin"/>
        </w:r>
        <w:r>
          <w:rPr>
            <w:noProof/>
          </w:rPr>
          <w:instrText xml:space="preserve"> PAGEREF _Toc254859996 \h </w:instrText>
        </w:r>
      </w:ins>
      <w:r w:rsidR="00622F12">
        <w:rPr>
          <w:noProof/>
        </w:rPr>
      </w:r>
      <w:r w:rsidR="00622F12">
        <w:rPr>
          <w:noProof/>
        </w:rPr>
        <w:fldChar w:fldCharType="separate"/>
      </w:r>
      <w:ins w:id="95" w:author="Vicky Harp" w:date="2010-02-25T11:17:00Z">
        <w:r>
          <w:rPr>
            <w:noProof/>
          </w:rPr>
          <w:t>6</w:t>
        </w:r>
        <w:r w:rsidR="00622F12">
          <w:rPr>
            <w:noProof/>
          </w:rPr>
          <w:fldChar w:fldCharType="end"/>
        </w:r>
      </w:ins>
    </w:p>
    <w:p w:rsidR="00EB2332" w:rsidRDefault="00EB2332">
      <w:pPr>
        <w:pStyle w:val="TOC3"/>
        <w:rPr>
          <w:ins w:id="96" w:author="Vicky Harp" w:date="2010-02-25T11:17:00Z"/>
          <w:rFonts w:asciiTheme="minorHAnsi" w:eastAsiaTheme="minorEastAsia" w:hAnsiTheme="minorHAnsi" w:cstheme="minorBidi"/>
          <w:i w:val="0"/>
          <w:noProof/>
          <w:sz w:val="22"/>
          <w:szCs w:val="22"/>
        </w:rPr>
      </w:pPr>
      <w:ins w:id="97" w:author="Vicky Harp" w:date="2010-02-25T11:17:00Z">
        <w:r>
          <w:rPr>
            <w:noProof/>
          </w:rPr>
          <w:t>5.1.4. Desktop Client</w:t>
        </w:r>
        <w:r>
          <w:rPr>
            <w:noProof/>
          </w:rPr>
          <w:tab/>
        </w:r>
        <w:r w:rsidR="00622F12">
          <w:rPr>
            <w:noProof/>
          </w:rPr>
          <w:fldChar w:fldCharType="begin"/>
        </w:r>
        <w:r>
          <w:rPr>
            <w:noProof/>
          </w:rPr>
          <w:instrText xml:space="preserve"> PAGEREF _Toc254859997 \h </w:instrText>
        </w:r>
      </w:ins>
      <w:r w:rsidR="00622F12">
        <w:rPr>
          <w:noProof/>
        </w:rPr>
      </w:r>
      <w:r w:rsidR="00622F12">
        <w:rPr>
          <w:noProof/>
        </w:rPr>
        <w:fldChar w:fldCharType="separate"/>
      </w:r>
      <w:ins w:id="98" w:author="Vicky Harp" w:date="2010-02-25T11:17:00Z">
        <w:r>
          <w:rPr>
            <w:noProof/>
          </w:rPr>
          <w:t>8</w:t>
        </w:r>
        <w:r w:rsidR="00622F12">
          <w:rPr>
            <w:noProof/>
          </w:rPr>
          <w:fldChar w:fldCharType="end"/>
        </w:r>
      </w:ins>
    </w:p>
    <w:p w:rsidR="00EB2332" w:rsidRDefault="00EB2332">
      <w:pPr>
        <w:pStyle w:val="TOC3"/>
        <w:rPr>
          <w:ins w:id="99" w:author="Vicky Harp" w:date="2010-02-25T11:17:00Z"/>
          <w:rFonts w:asciiTheme="minorHAnsi" w:eastAsiaTheme="minorEastAsia" w:hAnsiTheme="minorHAnsi" w:cstheme="minorBidi"/>
          <w:i w:val="0"/>
          <w:noProof/>
          <w:sz w:val="22"/>
          <w:szCs w:val="22"/>
        </w:rPr>
      </w:pPr>
      <w:ins w:id="100" w:author="Vicky Harp" w:date="2010-02-25T11:17:00Z">
        <w:r>
          <w:rPr>
            <w:noProof/>
          </w:rPr>
          <w:t>5.1.5. Reports</w:t>
        </w:r>
        <w:r>
          <w:rPr>
            <w:noProof/>
          </w:rPr>
          <w:tab/>
        </w:r>
        <w:r w:rsidR="00622F12">
          <w:rPr>
            <w:noProof/>
          </w:rPr>
          <w:fldChar w:fldCharType="begin"/>
        </w:r>
        <w:r>
          <w:rPr>
            <w:noProof/>
          </w:rPr>
          <w:instrText xml:space="preserve"> PAGEREF _Toc254859998 \h </w:instrText>
        </w:r>
      </w:ins>
      <w:r w:rsidR="00622F12">
        <w:rPr>
          <w:noProof/>
        </w:rPr>
      </w:r>
      <w:r w:rsidR="00622F12">
        <w:rPr>
          <w:noProof/>
        </w:rPr>
        <w:fldChar w:fldCharType="separate"/>
      </w:r>
      <w:ins w:id="101" w:author="Vicky Harp" w:date="2010-02-25T11:17:00Z">
        <w:r>
          <w:rPr>
            <w:noProof/>
          </w:rPr>
          <w:t>8</w:t>
        </w:r>
        <w:r w:rsidR="00622F12">
          <w:rPr>
            <w:noProof/>
          </w:rPr>
          <w:fldChar w:fldCharType="end"/>
        </w:r>
      </w:ins>
    </w:p>
    <w:p w:rsidR="00EB2332" w:rsidRDefault="00EB2332">
      <w:pPr>
        <w:pStyle w:val="TOC2"/>
        <w:rPr>
          <w:ins w:id="102" w:author="Vicky Harp" w:date="2010-02-25T11:17:00Z"/>
          <w:rFonts w:asciiTheme="minorHAnsi" w:eastAsiaTheme="minorEastAsia" w:hAnsiTheme="minorHAnsi" w:cstheme="minorBidi"/>
          <w:smallCaps w:val="0"/>
          <w:noProof/>
          <w:sz w:val="22"/>
          <w:szCs w:val="22"/>
        </w:rPr>
      </w:pPr>
      <w:ins w:id="103" w:author="Vicky Harp" w:date="2010-02-25T11:17:00Z">
        <w:r>
          <w:rPr>
            <w:noProof/>
          </w:rPr>
          <w:t>5.2. Installation Issues</w:t>
        </w:r>
        <w:r>
          <w:rPr>
            <w:noProof/>
          </w:rPr>
          <w:tab/>
        </w:r>
        <w:r w:rsidR="00622F12">
          <w:rPr>
            <w:noProof/>
          </w:rPr>
          <w:fldChar w:fldCharType="begin"/>
        </w:r>
        <w:r>
          <w:rPr>
            <w:noProof/>
          </w:rPr>
          <w:instrText xml:space="preserve"> PAGEREF _Toc254859999 \h </w:instrText>
        </w:r>
      </w:ins>
      <w:r w:rsidR="00622F12">
        <w:rPr>
          <w:noProof/>
        </w:rPr>
      </w:r>
      <w:r w:rsidR="00622F12">
        <w:rPr>
          <w:noProof/>
        </w:rPr>
        <w:fldChar w:fldCharType="separate"/>
      </w:r>
      <w:ins w:id="104" w:author="Vicky Harp" w:date="2010-02-25T11:17:00Z">
        <w:r>
          <w:rPr>
            <w:noProof/>
          </w:rPr>
          <w:t>8</w:t>
        </w:r>
        <w:r w:rsidR="00622F12">
          <w:rPr>
            <w:noProof/>
          </w:rPr>
          <w:fldChar w:fldCharType="end"/>
        </w:r>
      </w:ins>
    </w:p>
    <w:p w:rsidR="00EB2332" w:rsidRDefault="00EB2332">
      <w:pPr>
        <w:pStyle w:val="TOC2"/>
        <w:rPr>
          <w:ins w:id="105" w:author="Vicky Harp" w:date="2010-02-25T11:17:00Z"/>
          <w:rFonts w:asciiTheme="minorHAnsi" w:eastAsiaTheme="minorEastAsia" w:hAnsiTheme="minorHAnsi" w:cstheme="minorBidi"/>
          <w:smallCaps w:val="0"/>
          <w:noProof/>
          <w:sz w:val="22"/>
          <w:szCs w:val="22"/>
        </w:rPr>
      </w:pPr>
      <w:ins w:id="106" w:author="Vicky Harp" w:date="2010-02-25T11:17:00Z">
        <w:r>
          <w:rPr>
            <w:noProof/>
          </w:rPr>
          <w:t>5.3. Schedule</w:t>
        </w:r>
        <w:r>
          <w:rPr>
            <w:noProof/>
          </w:rPr>
          <w:tab/>
        </w:r>
        <w:r w:rsidR="00622F12">
          <w:rPr>
            <w:noProof/>
          </w:rPr>
          <w:fldChar w:fldCharType="begin"/>
        </w:r>
        <w:r>
          <w:rPr>
            <w:noProof/>
          </w:rPr>
          <w:instrText xml:space="preserve"> PAGEREF _Toc254860000 \h </w:instrText>
        </w:r>
      </w:ins>
      <w:r w:rsidR="00622F12">
        <w:rPr>
          <w:noProof/>
        </w:rPr>
      </w:r>
      <w:r w:rsidR="00622F12">
        <w:rPr>
          <w:noProof/>
        </w:rPr>
        <w:fldChar w:fldCharType="separate"/>
      </w:r>
      <w:ins w:id="107" w:author="Vicky Harp" w:date="2010-02-25T11:17:00Z">
        <w:r>
          <w:rPr>
            <w:noProof/>
          </w:rPr>
          <w:t>8</w:t>
        </w:r>
        <w:r w:rsidR="00622F12">
          <w:rPr>
            <w:noProof/>
          </w:rPr>
          <w:fldChar w:fldCharType="end"/>
        </w:r>
      </w:ins>
    </w:p>
    <w:p w:rsidR="00EB2332" w:rsidRDefault="00EB2332">
      <w:pPr>
        <w:pStyle w:val="TOC3"/>
        <w:rPr>
          <w:ins w:id="108" w:author="Vicky Harp" w:date="2010-02-25T11:17:00Z"/>
          <w:rFonts w:asciiTheme="minorHAnsi" w:eastAsiaTheme="minorEastAsia" w:hAnsiTheme="minorHAnsi" w:cstheme="minorBidi"/>
          <w:i w:val="0"/>
          <w:noProof/>
          <w:sz w:val="22"/>
          <w:szCs w:val="22"/>
        </w:rPr>
      </w:pPr>
      <w:ins w:id="109" w:author="Vicky Harp" w:date="2010-02-25T11:17:00Z">
        <w:r>
          <w:rPr>
            <w:noProof/>
          </w:rPr>
          <w:t>5.3.1. Work Breakdown and Sizings</w:t>
        </w:r>
        <w:r>
          <w:rPr>
            <w:noProof/>
          </w:rPr>
          <w:tab/>
        </w:r>
        <w:r w:rsidR="00622F12">
          <w:rPr>
            <w:noProof/>
          </w:rPr>
          <w:fldChar w:fldCharType="begin"/>
        </w:r>
        <w:r>
          <w:rPr>
            <w:noProof/>
          </w:rPr>
          <w:instrText xml:space="preserve"> PAGEREF _Toc254860001 \h </w:instrText>
        </w:r>
      </w:ins>
      <w:r w:rsidR="00622F12">
        <w:rPr>
          <w:noProof/>
        </w:rPr>
      </w:r>
      <w:r w:rsidR="00622F12">
        <w:rPr>
          <w:noProof/>
        </w:rPr>
        <w:fldChar w:fldCharType="separate"/>
      </w:r>
      <w:ins w:id="110" w:author="Vicky Harp" w:date="2010-02-25T11:17:00Z">
        <w:r>
          <w:rPr>
            <w:noProof/>
          </w:rPr>
          <w:t>8</w:t>
        </w:r>
        <w:r w:rsidR="00622F12">
          <w:rPr>
            <w:noProof/>
          </w:rPr>
          <w:fldChar w:fldCharType="end"/>
        </w:r>
      </w:ins>
    </w:p>
    <w:p w:rsidR="00EB2332" w:rsidRDefault="00EB2332">
      <w:pPr>
        <w:pStyle w:val="TOC3"/>
        <w:rPr>
          <w:ins w:id="111" w:author="Vicky Harp" w:date="2010-02-25T11:17:00Z"/>
          <w:rFonts w:asciiTheme="minorHAnsi" w:eastAsiaTheme="minorEastAsia" w:hAnsiTheme="minorHAnsi" w:cstheme="minorBidi"/>
          <w:i w:val="0"/>
          <w:noProof/>
          <w:sz w:val="22"/>
          <w:szCs w:val="22"/>
        </w:rPr>
      </w:pPr>
      <w:ins w:id="112" w:author="Vicky Harp" w:date="2010-02-25T11:17:00Z">
        <w:r>
          <w:rPr>
            <w:noProof/>
          </w:rPr>
          <w:t>5.3.2. Areas of Risk</w:t>
        </w:r>
        <w:r>
          <w:rPr>
            <w:noProof/>
          </w:rPr>
          <w:tab/>
        </w:r>
        <w:r w:rsidR="00622F12">
          <w:rPr>
            <w:noProof/>
          </w:rPr>
          <w:fldChar w:fldCharType="begin"/>
        </w:r>
        <w:r>
          <w:rPr>
            <w:noProof/>
          </w:rPr>
          <w:instrText xml:space="preserve"> PAGEREF _Toc254860002 \h </w:instrText>
        </w:r>
      </w:ins>
      <w:r w:rsidR="00622F12">
        <w:rPr>
          <w:noProof/>
        </w:rPr>
      </w:r>
      <w:r w:rsidR="00622F12">
        <w:rPr>
          <w:noProof/>
        </w:rPr>
        <w:fldChar w:fldCharType="separate"/>
      </w:r>
      <w:ins w:id="113" w:author="Vicky Harp" w:date="2010-02-25T11:17:00Z">
        <w:r>
          <w:rPr>
            <w:noProof/>
          </w:rPr>
          <w:t>8</w:t>
        </w:r>
        <w:r w:rsidR="00622F12">
          <w:rPr>
            <w:noProof/>
          </w:rPr>
          <w:fldChar w:fldCharType="end"/>
        </w:r>
      </w:ins>
    </w:p>
    <w:p w:rsidR="00EB2332" w:rsidRDefault="00EB2332">
      <w:pPr>
        <w:pStyle w:val="TOC1"/>
        <w:rPr>
          <w:ins w:id="114" w:author="Vicky Harp" w:date="2010-02-25T11:17:00Z"/>
          <w:rFonts w:asciiTheme="minorHAnsi" w:eastAsiaTheme="minorEastAsia" w:hAnsiTheme="minorHAnsi" w:cstheme="minorBidi"/>
          <w:b w:val="0"/>
          <w:caps w:val="0"/>
          <w:noProof/>
          <w:sz w:val="22"/>
          <w:szCs w:val="22"/>
        </w:rPr>
      </w:pPr>
      <w:ins w:id="115" w:author="Vicky Harp" w:date="2010-02-25T11:17:00Z">
        <w:r>
          <w:rPr>
            <w:noProof/>
          </w:rPr>
          <w:t>6. Quality Assurance Considerations</w:t>
        </w:r>
        <w:r>
          <w:rPr>
            <w:noProof/>
          </w:rPr>
          <w:tab/>
        </w:r>
        <w:r w:rsidR="00622F12">
          <w:rPr>
            <w:noProof/>
          </w:rPr>
          <w:fldChar w:fldCharType="begin"/>
        </w:r>
        <w:r>
          <w:rPr>
            <w:noProof/>
          </w:rPr>
          <w:instrText xml:space="preserve"> PAGEREF _Toc254860003 \h </w:instrText>
        </w:r>
      </w:ins>
      <w:r w:rsidR="00622F12">
        <w:rPr>
          <w:noProof/>
        </w:rPr>
      </w:r>
      <w:r w:rsidR="00622F12">
        <w:rPr>
          <w:noProof/>
        </w:rPr>
        <w:fldChar w:fldCharType="separate"/>
      </w:r>
      <w:ins w:id="116" w:author="Vicky Harp" w:date="2010-02-25T11:17:00Z">
        <w:r>
          <w:rPr>
            <w:noProof/>
          </w:rPr>
          <w:t>9</w:t>
        </w:r>
        <w:r w:rsidR="00622F12">
          <w:rPr>
            <w:noProof/>
          </w:rPr>
          <w:fldChar w:fldCharType="end"/>
        </w:r>
      </w:ins>
    </w:p>
    <w:p w:rsidR="00EB2332" w:rsidRDefault="00EB2332">
      <w:pPr>
        <w:pStyle w:val="TOC3"/>
        <w:rPr>
          <w:ins w:id="117" w:author="Vicky Harp" w:date="2010-02-25T11:17:00Z"/>
          <w:rFonts w:asciiTheme="minorHAnsi" w:eastAsiaTheme="minorEastAsia" w:hAnsiTheme="minorHAnsi" w:cstheme="minorBidi"/>
          <w:i w:val="0"/>
          <w:noProof/>
          <w:sz w:val="22"/>
          <w:szCs w:val="22"/>
        </w:rPr>
      </w:pPr>
      <w:ins w:id="118" w:author="Vicky Harp" w:date="2010-02-25T11:17:00Z">
        <w:r>
          <w:rPr>
            <w:noProof/>
          </w:rPr>
          <w:t>6.1.1. Overview</w:t>
        </w:r>
        <w:r>
          <w:rPr>
            <w:noProof/>
          </w:rPr>
          <w:tab/>
        </w:r>
        <w:r w:rsidR="00622F12">
          <w:rPr>
            <w:noProof/>
          </w:rPr>
          <w:fldChar w:fldCharType="begin"/>
        </w:r>
        <w:r>
          <w:rPr>
            <w:noProof/>
          </w:rPr>
          <w:instrText xml:space="preserve"> PAGEREF _Toc254860004 \h </w:instrText>
        </w:r>
      </w:ins>
      <w:r w:rsidR="00622F12">
        <w:rPr>
          <w:noProof/>
        </w:rPr>
      </w:r>
      <w:r w:rsidR="00622F12">
        <w:rPr>
          <w:noProof/>
        </w:rPr>
        <w:fldChar w:fldCharType="separate"/>
      </w:r>
      <w:ins w:id="119" w:author="Vicky Harp" w:date="2010-02-25T11:17:00Z">
        <w:r>
          <w:rPr>
            <w:noProof/>
          </w:rPr>
          <w:t>9</w:t>
        </w:r>
        <w:r w:rsidR="00622F12">
          <w:rPr>
            <w:noProof/>
          </w:rPr>
          <w:fldChar w:fldCharType="end"/>
        </w:r>
      </w:ins>
    </w:p>
    <w:p w:rsidR="00EB2332" w:rsidRDefault="00EB2332">
      <w:pPr>
        <w:pStyle w:val="TOC3"/>
        <w:rPr>
          <w:ins w:id="120" w:author="Vicky Harp" w:date="2010-02-25T11:17:00Z"/>
          <w:rFonts w:asciiTheme="minorHAnsi" w:eastAsiaTheme="minorEastAsia" w:hAnsiTheme="minorHAnsi" w:cstheme="minorBidi"/>
          <w:i w:val="0"/>
          <w:noProof/>
          <w:sz w:val="22"/>
          <w:szCs w:val="22"/>
        </w:rPr>
      </w:pPr>
      <w:ins w:id="121" w:author="Vicky Harp" w:date="2010-02-25T11:17:00Z">
        <w:r>
          <w:rPr>
            <w:noProof/>
          </w:rPr>
          <w:t>6.1.2. Developer-Created Unit Tests</w:t>
        </w:r>
        <w:r>
          <w:rPr>
            <w:noProof/>
          </w:rPr>
          <w:tab/>
        </w:r>
        <w:r w:rsidR="00622F12">
          <w:rPr>
            <w:noProof/>
          </w:rPr>
          <w:fldChar w:fldCharType="begin"/>
        </w:r>
        <w:r>
          <w:rPr>
            <w:noProof/>
          </w:rPr>
          <w:instrText xml:space="preserve"> PAGEREF _Toc254860005 \h </w:instrText>
        </w:r>
      </w:ins>
      <w:r w:rsidR="00622F12">
        <w:rPr>
          <w:noProof/>
        </w:rPr>
      </w:r>
      <w:r w:rsidR="00622F12">
        <w:rPr>
          <w:noProof/>
        </w:rPr>
        <w:fldChar w:fldCharType="separate"/>
      </w:r>
      <w:ins w:id="122" w:author="Vicky Harp" w:date="2010-02-25T11:17:00Z">
        <w:r>
          <w:rPr>
            <w:noProof/>
          </w:rPr>
          <w:t>9</w:t>
        </w:r>
        <w:r w:rsidR="00622F12">
          <w:rPr>
            <w:noProof/>
          </w:rPr>
          <w:fldChar w:fldCharType="end"/>
        </w:r>
      </w:ins>
    </w:p>
    <w:p w:rsidR="00EB2332" w:rsidRDefault="00EB2332">
      <w:pPr>
        <w:pStyle w:val="TOC1"/>
        <w:rPr>
          <w:ins w:id="123" w:author="Vicky Harp" w:date="2010-02-25T11:17:00Z"/>
          <w:rFonts w:asciiTheme="minorHAnsi" w:eastAsiaTheme="minorEastAsia" w:hAnsiTheme="minorHAnsi" w:cstheme="minorBidi"/>
          <w:b w:val="0"/>
          <w:caps w:val="0"/>
          <w:noProof/>
          <w:sz w:val="22"/>
          <w:szCs w:val="22"/>
        </w:rPr>
      </w:pPr>
      <w:ins w:id="124" w:author="Vicky Harp" w:date="2010-02-25T11:17:00Z">
        <w:r>
          <w:rPr>
            <w:noProof/>
          </w:rPr>
          <w:t>7. Documentation Considerations</w:t>
        </w:r>
        <w:r>
          <w:rPr>
            <w:noProof/>
          </w:rPr>
          <w:tab/>
        </w:r>
        <w:r w:rsidR="00622F12">
          <w:rPr>
            <w:noProof/>
          </w:rPr>
          <w:fldChar w:fldCharType="begin"/>
        </w:r>
        <w:r>
          <w:rPr>
            <w:noProof/>
          </w:rPr>
          <w:instrText xml:space="preserve"> PAGEREF _Toc254860006 \h </w:instrText>
        </w:r>
      </w:ins>
      <w:r w:rsidR="00622F12">
        <w:rPr>
          <w:noProof/>
        </w:rPr>
      </w:r>
      <w:r w:rsidR="00622F12">
        <w:rPr>
          <w:noProof/>
        </w:rPr>
        <w:fldChar w:fldCharType="separate"/>
      </w:r>
      <w:ins w:id="125" w:author="Vicky Harp" w:date="2010-02-25T11:17:00Z">
        <w:r>
          <w:rPr>
            <w:noProof/>
          </w:rPr>
          <w:t>9</w:t>
        </w:r>
        <w:r w:rsidR="00622F12">
          <w:rPr>
            <w:noProof/>
          </w:rPr>
          <w:fldChar w:fldCharType="end"/>
        </w:r>
      </w:ins>
    </w:p>
    <w:p w:rsidR="00EB2332" w:rsidRDefault="00EB2332">
      <w:pPr>
        <w:pStyle w:val="TOC1"/>
        <w:rPr>
          <w:ins w:id="126" w:author="Vicky Harp" w:date="2010-02-25T11:17:00Z"/>
          <w:rFonts w:asciiTheme="minorHAnsi" w:eastAsiaTheme="minorEastAsia" w:hAnsiTheme="minorHAnsi" w:cstheme="minorBidi"/>
          <w:b w:val="0"/>
          <w:caps w:val="0"/>
          <w:noProof/>
          <w:sz w:val="22"/>
          <w:szCs w:val="22"/>
        </w:rPr>
      </w:pPr>
      <w:ins w:id="127" w:author="Vicky Harp" w:date="2010-02-25T11:17:00Z">
        <w:r>
          <w:rPr>
            <w:noProof/>
          </w:rPr>
          <w:t>8. Bibliography</w:t>
        </w:r>
        <w:r>
          <w:rPr>
            <w:noProof/>
          </w:rPr>
          <w:tab/>
        </w:r>
        <w:r w:rsidR="00622F12">
          <w:rPr>
            <w:noProof/>
          </w:rPr>
          <w:fldChar w:fldCharType="begin"/>
        </w:r>
        <w:r>
          <w:rPr>
            <w:noProof/>
          </w:rPr>
          <w:instrText xml:space="preserve"> PAGEREF _Toc254860007 \h </w:instrText>
        </w:r>
      </w:ins>
      <w:r w:rsidR="00622F12">
        <w:rPr>
          <w:noProof/>
        </w:rPr>
      </w:r>
      <w:r w:rsidR="00622F12">
        <w:rPr>
          <w:noProof/>
        </w:rPr>
        <w:fldChar w:fldCharType="separate"/>
      </w:r>
      <w:ins w:id="128" w:author="Vicky Harp" w:date="2010-02-25T11:17:00Z">
        <w:r>
          <w:rPr>
            <w:noProof/>
          </w:rPr>
          <w:t>9</w:t>
        </w:r>
        <w:r w:rsidR="00622F12">
          <w:rPr>
            <w:noProof/>
          </w:rPr>
          <w:fldChar w:fldCharType="end"/>
        </w:r>
      </w:ins>
    </w:p>
    <w:p w:rsidR="00EA1547" w:rsidDel="00EB2332" w:rsidRDefault="00EA1547">
      <w:pPr>
        <w:pStyle w:val="TOC1"/>
        <w:rPr>
          <w:del w:id="129" w:author="Vicky Harp" w:date="2010-02-25T11:17:00Z"/>
          <w:rFonts w:asciiTheme="minorHAnsi" w:eastAsiaTheme="minorEastAsia" w:hAnsiTheme="minorHAnsi" w:cstheme="minorBidi"/>
          <w:b w:val="0"/>
          <w:caps w:val="0"/>
          <w:noProof/>
          <w:sz w:val="22"/>
          <w:szCs w:val="22"/>
        </w:rPr>
      </w:pPr>
      <w:del w:id="130" w:author="Vicky Harp" w:date="2010-02-25T11:17:00Z">
        <w:r w:rsidDel="00EB2332">
          <w:rPr>
            <w:noProof/>
          </w:rPr>
          <w:delText>1. Revision history:</w:delText>
        </w:r>
        <w:r w:rsidDel="00EB2332">
          <w:rPr>
            <w:noProof/>
          </w:rPr>
          <w:tab/>
        </w:r>
        <w:r w:rsidR="00BA21FE" w:rsidDel="00EB2332">
          <w:rPr>
            <w:noProof/>
          </w:rPr>
          <w:delText>ii</w:delText>
        </w:r>
      </w:del>
    </w:p>
    <w:p w:rsidR="00EA1547" w:rsidDel="00EB2332" w:rsidRDefault="00EA1547">
      <w:pPr>
        <w:pStyle w:val="TOC1"/>
        <w:rPr>
          <w:del w:id="131" w:author="Vicky Harp" w:date="2010-02-25T11:17:00Z"/>
          <w:rFonts w:asciiTheme="minorHAnsi" w:eastAsiaTheme="minorEastAsia" w:hAnsiTheme="minorHAnsi" w:cstheme="minorBidi"/>
          <w:b w:val="0"/>
          <w:caps w:val="0"/>
          <w:noProof/>
          <w:sz w:val="22"/>
          <w:szCs w:val="22"/>
        </w:rPr>
      </w:pPr>
      <w:del w:id="132" w:author="Vicky Harp" w:date="2010-02-25T11:17:00Z">
        <w:r w:rsidDel="00EB2332">
          <w:rPr>
            <w:noProof/>
          </w:rPr>
          <w:delText>2. Table of Contents</w:delText>
        </w:r>
        <w:r w:rsidDel="00EB2332">
          <w:rPr>
            <w:noProof/>
          </w:rPr>
          <w:tab/>
        </w:r>
        <w:r w:rsidR="00BA21FE" w:rsidDel="00EB2332">
          <w:rPr>
            <w:noProof/>
          </w:rPr>
          <w:delText>iii</w:delText>
        </w:r>
      </w:del>
    </w:p>
    <w:p w:rsidR="00EA1547" w:rsidDel="00EB2332" w:rsidRDefault="00EA1547">
      <w:pPr>
        <w:pStyle w:val="TOC1"/>
        <w:rPr>
          <w:del w:id="133" w:author="Vicky Harp" w:date="2010-02-25T11:17:00Z"/>
          <w:rFonts w:asciiTheme="minorHAnsi" w:eastAsiaTheme="minorEastAsia" w:hAnsiTheme="minorHAnsi" w:cstheme="minorBidi"/>
          <w:b w:val="0"/>
          <w:caps w:val="0"/>
          <w:noProof/>
          <w:sz w:val="22"/>
          <w:szCs w:val="22"/>
        </w:rPr>
      </w:pPr>
      <w:del w:id="134" w:author="Vicky Harp" w:date="2010-02-25T11:17:00Z">
        <w:r w:rsidDel="00EB2332">
          <w:rPr>
            <w:noProof/>
          </w:rPr>
          <w:delText>3. Requirements</w:delText>
        </w:r>
        <w:r w:rsidDel="00EB2332">
          <w:rPr>
            <w:noProof/>
          </w:rPr>
          <w:tab/>
        </w:r>
        <w:r w:rsidR="00BA21FE" w:rsidDel="00EB2332">
          <w:rPr>
            <w:noProof/>
          </w:rPr>
          <w:delText>1</w:delText>
        </w:r>
      </w:del>
    </w:p>
    <w:p w:rsidR="00EA1547" w:rsidDel="00EB2332" w:rsidRDefault="00EA1547">
      <w:pPr>
        <w:pStyle w:val="TOC2"/>
        <w:rPr>
          <w:del w:id="135" w:author="Vicky Harp" w:date="2010-02-25T11:17:00Z"/>
          <w:rFonts w:asciiTheme="minorHAnsi" w:eastAsiaTheme="minorEastAsia" w:hAnsiTheme="minorHAnsi" w:cstheme="minorBidi"/>
          <w:smallCaps w:val="0"/>
          <w:noProof/>
          <w:sz w:val="22"/>
          <w:szCs w:val="22"/>
        </w:rPr>
      </w:pPr>
      <w:del w:id="136" w:author="Vicky Harp" w:date="2010-02-25T11:17:00Z">
        <w:r w:rsidDel="00EB2332">
          <w:rPr>
            <w:noProof/>
          </w:rPr>
          <w:delText>3.1. Overview/Purpose</w:delText>
        </w:r>
        <w:r w:rsidDel="00EB2332">
          <w:rPr>
            <w:noProof/>
          </w:rPr>
          <w:tab/>
        </w:r>
        <w:r w:rsidR="00BA21FE" w:rsidDel="00EB2332">
          <w:rPr>
            <w:noProof/>
          </w:rPr>
          <w:delText>1</w:delText>
        </w:r>
      </w:del>
    </w:p>
    <w:p w:rsidR="00EA1547" w:rsidDel="00EB2332" w:rsidRDefault="00EA1547">
      <w:pPr>
        <w:pStyle w:val="TOC3"/>
        <w:rPr>
          <w:del w:id="137" w:author="Vicky Harp" w:date="2010-02-25T11:17:00Z"/>
          <w:rFonts w:asciiTheme="minorHAnsi" w:eastAsiaTheme="minorEastAsia" w:hAnsiTheme="minorHAnsi" w:cstheme="minorBidi"/>
          <w:i w:val="0"/>
          <w:noProof/>
          <w:sz w:val="22"/>
          <w:szCs w:val="22"/>
        </w:rPr>
      </w:pPr>
      <w:del w:id="138" w:author="Vicky Harp" w:date="2010-02-25T11:17:00Z">
        <w:r w:rsidDel="00EB2332">
          <w:rPr>
            <w:noProof/>
          </w:rPr>
          <w:delText>3.1.1. Related Customer Requests</w:delText>
        </w:r>
        <w:r w:rsidDel="00EB2332">
          <w:rPr>
            <w:noProof/>
          </w:rPr>
          <w:tab/>
        </w:r>
        <w:r w:rsidR="00BA21FE" w:rsidDel="00EB2332">
          <w:rPr>
            <w:noProof/>
          </w:rPr>
          <w:delText>1</w:delText>
        </w:r>
      </w:del>
    </w:p>
    <w:p w:rsidR="00EA1547" w:rsidDel="00EB2332" w:rsidRDefault="00EA1547">
      <w:pPr>
        <w:pStyle w:val="TOC2"/>
        <w:rPr>
          <w:del w:id="139" w:author="Vicky Harp" w:date="2010-02-25T11:17:00Z"/>
          <w:rFonts w:asciiTheme="minorHAnsi" w:eastAsiaTheme="minorEastAsia" w:hAnsiTheme="minorHAnsi" w:cstheme="minorBidi"/>
          <w:smallCaps w:val="0"/>
          <w:noProof/>
          <w:sz w:val="22"/>
          <w:szCs w:val="22"/>
        </w:rPr>
      </w:pPr>
      <w:del w:id="140" w:author="Vicky Harp" w:date="2010-02-25T11:17:00Z">
        <w:r w:rsidDel="00EB2332">
          <w:rPr>
            <w:noProof/>
          </w:rPr>
          <w:delText>3.2. Target Users</w:delText>
        </w:r>
        <w:r w:rsidDel="00EB2332">
          <w:rPr>
            <w:noProof/>
          </w:rPr>
          <w:tab/>
        </w:r>
        <w:r w:rsidR="00BA21FE" w:rsidDel="00EB2332">
          <w:rPr>
            <w:noProof/>
          </w:rPr>
          <w:delText>1</w:delText>
        </w:r>
      </w:del>
    </w:p>
    <w:p w:rsidR="00EA1547" w:rsidDel="00EB2332" w:rsidRDefault="00EA1547">
      <w:pPr>
        <w:pStyle w:val="TOC2"/>
        <w:rPr>
          <w:del w:id="141" w:author="Vicky Harp" w:date="2010-02-25T11:17:00Z"/>
          <w:rFonts w:asciiTheme="minorHAnsi" w:eastAsiaTheme="minorEastAsia" w:hAnsiTheme="minorHAnsi" w:cstheme="minorBidi"/>
          <w:smallCaps w:val="0"/>
          <w:noProof/>
          <w:sz w:val="22"/>
          <w:szCs w:val="22"/>
        </w:rPr>
      </w:pPr>
      <w:del w:id="142" w:author="Vicky Harp" w:date="2010-02-25T11:17:00Z">
        <w:r w:rsidDel="00EB2332">
          <w:rPr>
            <w:noProof/>
          </w:rPr>
          <w:delText>3.3. Feature/Function Market Requirements</w:delText>
        </w:r>
        <w:r w:rsidDel="00EB2332">
          <w:rPr>
            <w:noProof/>
          </w:rPr>
          <w:tab/>
        </w:r>
        <w:r w:rsidR="00BA21FE" w:rsidDel="00EB2332">
          <w:rPr>
            <w:noProof/>
          </w:rPr>
          <w:delText>2</w:delText>
        </w:r>
      </w:del>
    </w:p>
    <w:p w:rsidR="00EA1547" w:rsidDel="00EB2332" w:rsidRDefault="00EA1547">
      <w:pPr>
        <w:pStyle w:val="TOC3"/>
        <w:rPr>
          <w:del w:id="143" w:author="Vicky Harp" w:date="2010-02-25T11:17:00Z"/>
          <w:rFonts w:asciiTheme="minorHAnsi" w:eastAsiaTheme="minorEastAsia" w:hAnsiTheme="minorHAnsi" w:cstheme="minorBidi"/>
          <w:i w:val="0"/>
          <w:noProof/>
          <w:sz w:val="22"/>
          <w:szCs w:val="22"/>
        </w:rPr>
      </w:pPr>
      <w:del w:id="144" w:author="Vicky Harp" w:date="2010-02-25T11:17:00Z">
        <w:r w:rsidDel="00EB2332">
          <w:rPr>
            <w:noProof/>
          </w:rPr>
          <w:delText>3.3.1. Required Functions</w:delText>
        </w:r>
        <w:r w:rsidDel="00EB2332">
          <w:rPr>
            <w:noProof/>
          </w:rPr>
          <w:tab/>
        </w:r>
        <w:r w:rsidR="00BA21FE" w:rsidDel="00EB2332">
          <w:rPr>
            <w:noProof/>
          </w:rPr>
          <w:delText>2</w:delText>
        </w:r>
      </w:del>
    </w:p>
    <w:p w:rsidR="00EA1547" w:rsidDel="00EB2332" w:rsidRDefault="00EA1547">
      <w:pPr>
        <w:pStyle w:val="TOC3"/>
        <w:rPr>
          <w:del w:id="145" w:author="Vicky Harp" w:date="2010-02-25T11:17:00Z"/>
          <w:rFonts w:asciiTheme="minorHAnsi" w:eastAsiaTheme="minorEastAsia" w:hAnsiTheme="minorHAnsi" w:cstheme="minorBidi"/>
          <w:i w:val="0"/>
          <w:noProof/>
          <w:sz w:val="22"/>
          <w:szCs w:val="22"/>
        </w:rPr>
      </w:pPr>
      <w:del w:id="146" w:author="Vicky Harp" w:date="2010-02-25T11:17:00Z">
        <w:r w:rsidDel="00EB2332">
          <w:rPr>
            <w:noProof/>
          </w:rPr>
          <w:delText>3.3.2. Non-Supported Functions</w:delText>
        </w:r>
        <w:r w:rsidDel="00EB2332">
          <w:rPr>
            <w:noProof/>
          </w:rPr>
          <w:tab/>
        </w:r>
        <w:r w:rsidR="00BA21FE" w:rsidDel="00EB2332">
          <w:rPr>
            <w:noProof/>
          </w:rPr>
          <w:delText>2</w:delText>
        </w:r>
      </w:del>
    </w:p>
    <w:p w:rsidR="00EA1547" w:rsidDel="00EB2332" w:rsidRDefault="00EA1547">
      <w:pPr>
        <w:pStyle w:val="TOC2"/>
        <w:rPr>
          <w:del w:id="147" w:author="Vicky Harp" w:date="2010-02-25T11:17:00Z"/>
          <w:rFonts w:asciiTheme="minorHAnsi" w:eastAsiaTheme="minorEastAsia" w:hAnsiTheme="minorHAnsi" w:cstheme="minorBidi"/>
          <w:smallCaps w:val="0"/>
          <w:noProof/>
          <w:sz w:val="22"/>
          <w:szCs w:val="22"/>
        </w:rPr>
      </w:pPr>
      <w:del w:id="148" w:author="Vicky Harp" w:date="2010-02-25T11:17:00Z">
        <w:r w:rsidDel="00EB2332">
          <w:rPr>
            <w:noProof/>
          </w:rPr>
          <w:delText>3.4. FAQ</w:delText>
        </w:r>
        <w:r w:rsidDel="00EB2332">
          <w:rPr>
            <w:noProof/>
          </w:rPr>
          <w:tab/>
        </w:r>
        <w:r w:rsidR="00BA21FE" w:rsidDel="00EB2332">
          <w:rPr>
            <w:noProof/>
          </w:rPr>
          <w:delText>2</w:delText>
        </w:r>
      </w:del>
    </w:p>
    <w:p w:rsidR="00EA1547" w:rsidDel="00EB2332" w:rsidRDefault="00EA1547">
      <w:pPr>
        <w:pStyle w:val="TOC2"/>
        <w:rPr>
          <w:del w:id="149" w:author="Vicky Harp" w:date="2010-02-25T11:17:00Z"/>
          <w:rFonts w:asciiTheme="minorHAnsi" w:eastAsiaTheme="minorEastAsia" w:hAnsiTheme="minorHAnsi" w:cstheme="minorBidi"/>
          <w:smallCaps w:val="0"/>
          <w:noProof/>
          <w:sz w:val="22"/>
          <w:szCs w:val="22"/>
        </w:rPr>
      </w:pPr>
      <w:del w:id="150" w:author="Vicky Harp" w:date="2010-02-25T11:17:00Z">
        <w:r w:rsidDel="00EB2332">
          <w:rPr>
            <w:noProof/>
          </w:rPr>
          <w:delText>3.5. Open Issues</w:delText>
        </w:r>
        <w:r w:rsidDel="00EB2332">
          <w:rPr>
            <w:noProof/>
          </w:rPr>
          <w:tab/>
        </w:r>
        <w:r w:rsidR="00BA21FE" w:rsidDel="00EB2332">
          <w:rPr>
            <w:noProof/>
          </w:rPr>
          <w:delText>2</w:delText>
        </w:r>
      </w:del>
    </w:p>
    <w:p w:rsidR="00EA1547" w:rsidDel="00EB2332" w:rsidRDefault="00EA1547">
      <w:pPr>
        <w:pStyle w:val="TOC1"/>
        <w:rPr>
          <w:del w:id="151" w:author="Vicky Harp" w:date="2010-02-25T11:17:00Z"/>
          <w:rFonts w:asciiTheme="minorHAnsi" w:eastAsiaTheme="minorEastAsia" w:hAnsiTheme="minorHAnsi" w:cstheme="minorBidi"/>
          <w:b w:val="0"/>
          <w:caps w:val="0"/>
          <w:noProof/>
          <w:sz w:val="22"/>
          <w:szCs w:val="22"/>
        </w:rPr>
      </w:pPr>
      <w:del w:id="152" w:author="Vicky Harp" w:date="2010-02-25T11:17:00Z">
        <w:r w:rsidDel="00EB2332">
          <w:rPr>
            <w:noProof/>
          </w:rPr>
          <w:delText>4. Functional Design</w:delText>
        </w:r>
        <w:r w:rsidDel="00EB2332">
          <w:rPr>
            <w:noProof/>
          </w:rPr>
          <w:tab/>
        </w:r>
        <w:r w:rsidR="00BA21FE" w:rsidDel="00EB2332">
          <w:rPr>
            <w:noProof/>
          </w:rPr>
          <w:delText>3</w:delText>
        </w:r>
      </w:del>
    </w:p>
    <w:p w:rsidR="00EA1547" w:rsidDel="00EB2332" w:rsidRDefault="00EA1547">
      <w:pPr>
        <w:pStyle w:val="TOC2"/>
        <w:rPr>
          <w:del w:id="153" w:author="Vicky Harp" w:date="2010-02-25T11:17:00Z"/>
          <w:rFonts w:asciiTheme="minorHAnsi" w:eastAsiaTheme="minorEastAsia" w:hAnsiTheme="minorHAnsi" w:cstheme="minorBidi"/>
          <w:smallCaps w:val="0"/>
          <w:noProof/>
          <w:sz w:val="22"/>
          <w:szCs w:val="22"/>
        </w:rPr>
      </w:pPr>
      <w:del w:id="154" w:author="Vicky Harp" w:date="2010-02-25T11:17:00Z">
        <w:r w:rsidDel="00EB2332">
          <w:rPr>
            <w:noProof/>
          </w:rPr>
          <w:delText>4.1. User Interfaces</w:delText>
        </w:r>
        <w:r w:rsidDel="00EB2332">
          <w:rPr>
            <w:noProof/>
          </w:rPr>
          <w:tab/>
        </w:r>
        <w:r w:rsidR="00BA21FE" w:rsidDel="00EB2332">
          <w:rPr>
            <w:noProof/>
          </w:rPr>
          <w:delText>3</w:delText>
        </w:r>
      </w:del>
    </w:p>
    <w:p w:rsidR="00EA1547" w:rsidDel="00EB2332" w:rsidRDefault="00EA1547">
      <w:pPr>
        <w:pStyle w:val="TOC2"/>
        <w:rPr>
          <w:del w:id="155" w:author="Vicky Harp" w:date="2010-02-25T11:17:00Z"/>
          <w:rFonts w:asciiTheme="minorHAnsi" w:eastAsiaTheme="minorEastAsia" w:hAnsiTheme="minorHAnsi" w:cstheme="minorBidi"/>
          <w:smallCaps w:val="0"/>
          <w:noProof/>
          <w:sz w:val="22"/>
          <w:szCs w:val="22"/>
        </w:rPr>
      </w:pPr>
      <w:del w:id="156" w:author="Vicky Harp" w:date="2010-02-25T11:17:00Z">
        <w:r w:rsidDel="00EB2332">
          <w:rPr>
            <w:noProof/>
          </w:rPr>
          <w:delText>4.2. Installation and Upgrade</w:delText>
        </w:r>
        <w:r w:rsidDel="00EB2332">
          <w:rPr>
            <w:noProof/>
          </w:rPr>
          <w:tab/>
        </w:r>
        <w:r w:rsidR="00BA21FE" w:rsidDel="00EB2332">
          <w:rPr>
            <w:noProof/>
          </w:rPr>
          <w:delText>4</w:delText>
        </w:r>
      </w:del>
    </w:p>
    <w:p w:rsidR="00EA1547" w:rsidDel="00EB2332" w:rsidRDefault="00EA1547">
      <w:pPr>
        <w:pStyle w:val="TOC2"/>
        <w:rPr>
          <w:del w:id="157" w:author="Vicky Harp" w:date="2010-02-25T11:17:00Z"/>
          <w:rFonts w:asciiTheme="minorHAnsi" w:eastAsiaTheme="minorEastAsia" w:hAnsiTheme="minorHAnsi" w:cstheme="minorBidi"/>
          <w:smallCaps w:val="0"/>
          <w:noProof/>
          <w:sz w:val="22"/>
          <w:szCs w:val="22"/>
        </w:rPr>
      </w:pPr>
      <w:del w:id="158" w:author="Vicky Harp" w:date="2010-02-25T11:17:00Z">
        <w:r w:rsidDel="00EB2332">
          <w:rPr>
            <w:noProof/>
          </w:rPr>
          <w:delText>4.3. Permissions and other Required Configuration</w:delText>
        </w:r>
        <w:r w:rsidDel="00EB2332">
          <w:rPr>
            <w:noProof/>
          </w:rPr>
          <w:tab/>
        </w:r>
        <w:r w:rsidR="00BA21FE" w:rsidDel="00EB2332">
          <w:rPr>
            <w:noProof/>
          </w:rPr>
          <w:delText>5</w:delText>
        </w:r>
      </w:del>
    </w:p>
    <w:p w:rsidR="00EA1547" w:rsidDel="00EB2332" w:rsidRDefault="00EA1547">
      <w:pPr>
        <w:pStyle w:val="TOC1"/>
        <w:rPr>
          <w:del w:id="159" w:author="Vicky Harp" w:date="2010-02-25T11:17:00Z"/>
          <w:rFonts w:asciiTheme="minorHAnsi" w:eastAsiaTheme="minorEastAsia" w:hAnsiTheme="minorHAnsi" w:cstheme="minorBidi"/>
          <w:b w:val="0"/>
          <w:caps w:val="0"/>
          <w:noProof/>
          <w:sz w:val="22"/>
          <w:szCs w:val="22"/>
        </w:rPr>
      </w:pPr>
      <w:del w:id="160" w:author="Vicky Harp" w:date="2010-02-25T11:17:00Z">
        <w:r w:rsidDel="00EB2332">
          <w:rPr>
            <w:noProof/>
          </w:rPr>
          <w:delText>5. Internal Design</w:delText>
        </w:r>
        <w:r w:rsidDel="00EB2332">
          <w:rPr>
            <w:noProof/>
          </w:rPr>
          <w:tab/>
        </w:r>
        <w:r w:rsidR="00BA21FE" w:rsidDel="00EB2332">
          <w:rPr>
            <w:noProof/>
          </w:rPr>
          <w:delText>5</w:delText>
        </w:r>
      </w:del>
    </w:p>
    <w:p w:rsidR="00EA1547" w:rsidDel="00EB2332" w:rsidRDefault="00EA1547">
      <w:pPr>
        <w:pStyle w:val="TOC2"/>
        <w:rPr>
          <w:del w:id="161" w:author="Vicky Harp" w:date="2010-02-25T11:17:00Z"/>
          <w:rFonts w:asciiTheme="minorHAnsi" w:eastAsiaTheme="minorEastAsia" w:hAnsiTheme="minorHAnsi" w:cstheme="minorBidi"/>
          <w:smallCaps w:val="0"/>
          <w:noProof/>
          <w:sz w:val="22"/>
          <w:szCs w:val="22"/>
        </w:rPr>
      </w:pPr>
      <w:del w:id="162" w:author="Vicky Harp" w:date="2010-02-25T11:17:00Z">
        <w:r w:rsidDel="00EB2332">
          <w:rPr>
            <w:noProof/>
          </w:rPr>
          <w:delText>5.1. Architecture</w:delText>
        </w:r>
        <w:r w:rsidDel="00EB2332">
          <w:rPr>
            <w:noProof/>
          </w:rPr>
          <w:tab/>
        </w:r>
        <w:r w:rsidR="00BA21FE" w:rsidDel="00EB2332">
          <w:rPr>
            <w:noProof/>
          </w:rPr>
          <w:delText>5</w:delText>
        </w:r>
      </w:del>
    </w:p>
    <w:p w:rsidR="00EA1547" w:rsidDel="00EB2332" w:rsidRDefault="00EA1547">
      <w:pPr>
        <w:pStyle w:val="TOC3"/>
        <w:rPr>
          <w:del w:id="163" w:author="Vicky Harp" w:date="2010-02-25T11:17:00Z"/>
          <w:rFonts w:asciiTheme="minorHAnsi" w:eastAsiaTheme="minorEastAsia" w:hAnsiTheme="minorHAnsi" w:cstheme="minorBidi"/>
          <w:i w:val="0"/>
          <w:noProof/>
          <w:sz w:val="22"/>
          <w:szCs w:val="22"/>
        </w:rPr>
      </w:pPr>
      <w:del w:id="164" w:author="Vicky Harp" w:date="2010-02-25T11:17:00Z">
        <w:r w:rsidDel="00EB2332">
          <w:rPr>
            <w:noProof/>
          </w:rPr>
          <w:delText>5.1.1. Collection Service</w:delText>
        </w:r>
        <w:r w:rsidDel="00EB2332">
          <w:rPr>
            <w:noProof/>
          </w:rPr>
          <w:tab/>
        </w:r>
        <w:r w:rsidR="00BA21FE" w:rsidDel="00EB2332">
          <w:rPr>
            <w:noProof/>
          </w:rPr>
          <w:delText>5</w:delText>
        </w:r>
      </w:del>
    </w:p>
    <w:p w:rsidR="00EA1547" w:rsidDel="00EB2332" w:rsidRDefault="00EA1547">
      <w:pPr>
        <w:pStyle w:val="TOC3"/>
        <w:rPr>
          <w:del w:id="165" w:author="Vicky Harp" w:date="2010-02-25T11:17:00Z"/>
          <w:rFonts w:asciiTheme="minorHAnsi" w:eastAsiaTheme="minorEastAsia" w:hAnsiTheme="minorHAnsi" w:cstheme="minorBidi"/>
          <w:i w:val="0"/>
          <w:noProof/>
          <w:sz w:val="22"/>
          <w:szCs w:val="22"/>
        </w:rPr>
      </w:pPr>
      <w:del w:id="166" w:author="Vicky Harp" w:date="2010-02-25T11:17:00Z">
        <w:r w:rsidDel="00EB2332">
          <w:rPr>
            <w:noProof/>
          </w:rPr>
          <w:delText>5.1.2. Management Service</w:delText>
        </w:r>
        <w:r w:rsidDel="00EB2332">
          <w:rPr>
            <w:noProof/>
          </w:rPr>
          <w:tab/>
        </w:r>
        <w:r w:rsidR="00BA21FE" w:rsidDel="00EB2332">
          <w:rPr>
            <w:noProof/>
          </w:rPr>
          <w:delText>5</w:delText>
        </w:r>
      </w:del>
    </w:p>
    <w:p w:rsidR="00EA1547" w:rsidDel="00EB2332" w:rsidRDefault="00EA1547">
      <w:pPr>
        <w:pStyle w:val="TOC3"/>
        <w:rPr>
          <w:del w:id="167" w:author="Vicky Harp" w:date="2010-02-25T11:17:00Z"/>
          <w:rFonts w:asciiTheme="minorHAnsi" w:eastAsiaTheme="minorEastAsia" w:hAnsiTheme="minorHAnsi" w:cstheme="minorBidi"/>
          <w:i w:val="0"/>
          <w:noProof/>
          <w:sz w:val="22"/>
          <w:szCs w:val="22"/>
        </w:rPr>
      </w:pPr>
      <w:del w:id="168" w:author="Vicky Harp" w:date="2010-02-25T11:17:00Z">
        <w:r w:rsidDel="00EB2332">
          <w:rPr>
            <w:noProof/>
          </w:rPr>
          <w:delText>5.1.3. Repository</w:delText>
        </w:r>
        <w:r w:rsidDel="00EB2332">
          <w:rPr>
            <w:noProof/>
          </w:rPr>
          <w:tab/>
        </w:r>
        <w:r w:rsidR="00BA21FE" w:rsidDel="00EB2332">
          <w:rPr>
            <w:noProof/>
          </w:rPr>
          <w:delText>5</w:delText>
        </w:r>
      </w:del>
    </w:p>
    <w:p w:rsidR="00EA1547" w:rsidDel="00EB2332" w:rsidRDefault="00EA1547">
      <w:pPr>
        <w:pStyle w:val="TOC3"/>
        <w:rPr>
          <w:del w:id="169" w:author="Vicky Harp" w:date="2010-02-25T11:17:00Z"/>
          <w:rFonts w:asciiTheme="minorHAnsi" w:eastAsiaTheme="minorEastAsia" w:hAnsiTheme="minorHAnsi" w:cstheme="minorBidi"/>
          <w:i w:val="0"/>
          <w:noProof/>
          <w:sz w:val="22"/>
          <w:szCs w:val="22"/>
        </w:rPr>
      </w:pPr>
      <w:del w:id="170" w:author="Vicky Harp" w:date="2010-02-25T11:17:00Z">
        <w:r w:rsidDel="00EB2332">
          <w:rPr>
            <w:noProof/>
          </w:rPr>
          <w:delText>5.1.4. Desktop Client</w:delText>
        </w:r>
        <w:r w:rsidDel="00EB2332">
          <w:rPr>
            <w:noProof/>
          </w:rPr>
          <w:tab/>
        </w:r>
        <w:r w:rsidR="00BA21FE" w:rsidDel="00EB2332">
          <w:rPr>
            <w:noProof/>
          </w:rPr>
          <w:delText>7</w:delText>
        </w:r>
      </w:del>
    </w:p>
    <w:p w:rsidR="00EA1547" w:rsidDel="00EB2332" w:rsidRDefault="00EA1547">
      <w:pPr>
        <w:pStyle w:val="TOC3"/>
        <w:rPr>
          <w:del w:id="171" w:author="Vicky Harp" w:date="2010-02-25T11:17:00Z"/>
          <w:rFonts w:asciiTheme="minorHAnsi" w:eastAsiaTheme="minorEastAsia" w:hAnsiTheme="minorHAnsi" w:cstheme="minorBidi"/>
          <w:i w:val="0"/>
          <w:noProof/>
          <w:sz w:val="22"/>
          <w:szCs w:val="22"/>
        </w:rPr>
      </w:pPr>
      <w:del w:id="172" w:author="Vicky Harp" w:date="2010-02-25T11:17:00Z">
        <w:r w:rsidDel="00EB2332">
          <w:rPr>
            <w:noProof/>
          </w:rPr>
          <w:delText>5.1.5. Reports</w:delText>
        </w:r>
        <w:r w:rsidDel="00EB2332">
          <w:rPr>
            <w:noProof/>
          </w:rPr>
          <w:tab/>
        </w:r>
        <w:r w:rsidR="00BA21FE" w:rsidDel="00EB2332">
          <w:rPr>
            <w:noProof/>
          </w:rPr>
          <w:delText>7</w:delText>
        </w:r>
      </w:del>
    </w:p>
    <w:p w:rsidR="00EA1547" w:rsidDel="00EB2332" w:rsidRDefault="00EA1547">
      <w:pPr>
        <w:pStyle w:val="TOC2"/>
        <w:rPr>
          <w:del w:id="173" w:author="Vicky Harp" w:date="2010-02-25T11:17:00Z"/>
          <w:rFonts w:asciiTheme="minorHAnsi" w:eastAsiaTheme="minorEastAsia" w:hAnsiTheme="minorHAnsi" w:cstheme="minorBidi"/>
          <w:smallCaps w:val="0"/>
          <w:noProof/>
          <w:sz w:val="22"/>
          <w:szCs w:val="22"/>
        </w:rPr>
      </w:pPr>
      <w:del w:id="174" w:author="Vicky Harp" w:date="2010-02-25T11:17:00Z">
        <w:r w:rsidDel="00EB2332">
          <w:rPr>
            <w:noProof/>
          </w:rPr>
          <w:delText>5.2. Installation Issues</w:delText>
        </w:r>
        <w:r w:rsidDel="00EB2332">
          <w:rPr>
            <w:noProof/>
          </w:rPr>
          <w:tab/>
        </w:r>
        <w:r w:rsidR="00BA21FE" w:rsidDel="00EB2332">
          <w:rPr>
            <w:noProof/>
          </w:rPr>
          <w:delText>7</w:delText>
        </w:r>
      </w:del>
    </w:p>
    <w:p w:rsidR="00EA1547" w:rsidDel="00EB2332" w:rsidRDefault="00EA1547">
      <w:pPr>
        <w:pStyle w:val="TOC2"/>
        <w:rPr>
          <w:del w:id="175" w:author="Vicky Harp" w:date="2010-02-25T11:17:00Z"/>
          <w:rFonts w:asciiTheme="minorHAnsi" w:eastAsiaTheme="minorEastAsia" w:hAnsiTheme="minorHAnsi" w:cstheme="minorBidi"/>
          <w:smallCaps w:val="0"/>
          <w:noProof/>
          <w:sz w:val="22"/>
          <w:szCs w:val="22"/>
        </w:rPr>
      </w:pPr>
      <w:del w:id="176" w:author="Vicky Harp" w:date="2010-02-25T11:17:00Z">
        <w:r w:rsidDel="00EB2332">
          <w:rPr>
            <w:noProof/>
          </w:rPr>
          <w:delText>5.3. Schedule</w:delText>
        </w:r>
        <w:r w:rsidDel="00EB2332">
          <w:rPr>
            <w:noProof/>
          </w:rPr>
          <w:tab/>
        </w:r>
        <w:r w:rsidR="00BA21FE" w:rsidDel="00EB2332">
          <w:rPr>
            <w:noProof/>
          </w:rPr>
          <w:delText>7</w:delText>
        </w:r>
      </w:del>
    </w:p>
    <w:p w:rsidR="00EA1547" w:rsidDel="00EB2332" w:rsidRDefault="00EA1547">
      <w:pPr>
        <w:pStyle w:val="TOC3"/>
        <w:rPr>
          <w:del w:id="177" w:author="Vicky Harp" w:date="2010-02-25T11:17:00Z"/>
          <w:rFonts w:asciiTheme="minorHAnsi" w:eastAsiaTheme="minorEastAsia" w:hAnsiTheme="minorHAnsi" w:cstheme="minorBidi"/>
          <w:i w:val="0"/>
          <w:noProof/>
          <w:sz w:val="22"/>
          <w:szCs w:val="22"/>
        </w:rPr>
      </w:pPr>
      <w:del w:id="178" w:author="Vicky Harp" w:date="2010-02-25T11:17:00Z">
        <w:r w:rsidDel="00EB2332">
          <w:rPr>
            <w:noProof/>
          </w:rPr>
          <w:delText>5.3.1. Work Breakdown and Sizings</w:delText>
        </w:r>
        <w:r w:rsidDel="00EB2332">
          <w:rPr>
            <w:noProof/>
          </w:rPr>
          <w:tab/>
        </w:r>
        <w:r w:rsidR="00BA21FE" w:rsidDel="00EB2332">
          <w:rPr>
            <w:noProof/>
          </w:rPr>
          <w:delText>7</w:delText>
        </w:r>
      </w:del>
    </w:p>
    <w:p w:rsidR="00EA1547" w:rsidDel="00EB2332" w:rsidRDefault="00EA1547">
      <w:pPr>
        <w:pStyle w:val="TOC3"/>
        <w:rPr>
          <w:del w:id="179" w:author="Vicky Harp" w:date="2010-02-25T11:17:00Z"/>
          <w:rFonts w:asciiTheme="minorHAnsi" w:eastAsiaTheme="minorEastAsia" w:hAnsiTheme="minorHAnsi" w:cstheme="minorBidi"/>
          <w:i w:val="0"/>
          <w:noProof/>
          <w:sz w:val="22"/>
          <w:szCs w:val="22"/>
        </w:rPr>
      </w:pPr>
      <w:del w:id="180" w:author="Vicky Harp" w:date="2010-02-25T11:17:00Z">
        <w:r w:rsidDel="00EB2332">
          <w:rPr>
            <w:noProof/>
          </w:rPr>
          <w:delText>5.3.2. Areas of Risk</w:delText>
        </w:r>
        <w:r w:rsidDel="00EB2332">
          <w:rPr>
            <w:noProof/>
          </w:rPr>
          <w:tab/>
        </w:r>
        <w:r w:rsidR="00BA21FE" w:rsidDel="00EB2332">
          <w:rPr>
            <w:noProof/>
          </w:rPr>
          <w:delText>8</w:delText>
        </w:r>
      </w:del>
    </w:p>
    <w:p w:rsidR="00EA1547" w:rsidDel="00EB2332" w:rsidRDefault="00EA1547">
      <w:pPr>
        <w:pStyle w:val="TOC1"/>
        <w:rPr>
          <w:del w:id="181" w:author="Vicky Harp" w:date="2010-02-25T11:17:00Z"/>
          <w:rFonts w:asciiTheme="minorHAnsi" w:eastAsiaTheme="minorEastAsia" w:hAnsiTheme="minorHAnsi" w:cstheme="minorBidi"/>
          <w:b w:val="0"/>
          <w:caps w:val="0"/>
          <w:noProof/>
          <w:sz w:val="22"/>
          <w:szCs w:val="22"/>
        </w:rPr>
      </w:pPr>
      <w:del w:id="182" w:author="Vicky Harp" w:date="2010-02-25T11:17:00Z">
        <w:r w:rsidDel="00EB2332">
          <w:rPr>
            <w:noProof/>
          </w:rPr>
          <w:delText>6. Quality Assurance Considerations</w:delText>
        </w:r>
        <w:r w:rsidDel="00EB2332">
          <w:rPr>
            <w:noProof/>
          </w:rPr>
          <w:tab/>
        </w:r>
        <w:r w:rsidR="00BA21FE" w:rsidDel="00EB2332">
          <w:rPr>
            <w:noProof/>
          </w:rPr>
          <w:delText>8</w:delText>
        </w:r>
      </w:del>
    </w:p>
    <w:p w:rsidR="00EA1547" w:rsidDel="00EB2332" w:rsidRDefault="00EA1547">
      <w:pPr>
        <w:pStyle w:val="TOC3"/>
        <w:rPr>
          <w:del w:id="183" w:author="Vicky Harp" w:date="2010-02-25T11:17:00Z"/>
          <w:rFonts w:asciiTheme="minorHAnsi" w:eastAsiaTheme="minorEastAsia" w:hAnsiTheme="minorHAnsi" w:cstheme="minorBidi"/>
          <w:i w:val="0"/>
          <w:noProof/>
          <w:sz w:val="22"/>
          <w:szCs w:val="22"/>
        </w:rPr>
      </w:pPr>
      <w:del w:id="184" w:author="Vicky Harp" w:date="2010-02-25T11:17:00Z">
        <w:r w:rsidDel="00EB2332">
          <w:rPr>
            <w:noProof/>
          </w:rPr>
          <w:delText>6.1.1. Overview</w:delText>
        </w:r>
        <w:r w:rsidDel="00EB2332">
          <w:rPr>
            <w:noProof/>
          </w:rPr>
          <w:tab/>
        </w:r>
        <w:r w:rsidR="00BA21FE" w:rsidDel="00EB2332">
          <w:rPr>
            <w:noProof/>
          </w:rPr>
          <w:delText>8</w:delText>
        </w:r>
      </w:del>
    </w:p>
    <w:p w:rsidR="00EA1547" w:rsidDel="00EB2332" w:rsidRDefault="00EA1547">
      <w:pPr>
        <w:pStyle w:val="TOC3"/>
        <w:rPr>
          <w:del w:id="185" w:author="Vicky Harp" w:date="2010-02-25T11:17:00Z"/>
          <w:rFonts w:asciiTheme="minorHAnsi" w:eastAsiaTheme="minorEastAsia" w:hAnsiTheme="minorHAnsi" w:cstheme="minorBidi"/>
          <w:i w:val="0"/>
          <w:noProof/>
          <w:sz w:val="22"/>
          <w:szCs w:val="22"/>
        </w:rPr>
      </w:pPr>
      <w:del w:id="186" w:author="Vicky Harp" w:date="2010-02-25T11:17:00Z">
        <w:r w:rsidDel="00EB2332">
          <w:rPr>
            <w:noProof/>
          </w:rPr>
          <w:delText>6.1.2. Developer-Created Unit Tests</w:delText>
        </w:r>
        <w:r w:rsidDel="00EB2332">
          <w:rPr>
            <w:noProof/>
          </w:rPr>
          <w:tab/>
        </w:r>
        <w:r w:rsidR="00BA21FE" w:rsidDel="00EB2332">
          <w:rPr>
            <w:noProof/>
          </w:rPr>
          <w:delText>8</w:delText>
        </w:r>
      </w:del>
    </w:p>
    <w:p w:rsidR="00EA1547" w:rsidDel="00EB2332" w:rsidRDefault="00EA1547">
      <w:pPr>
        <w:pStyle w:val="TOC1"/>
        <w:rPr>
          <w:del w:id="187" w:author="Vicky Harp" w:date="2010-02-25T11:17:00Z"/>
          <w:rFonts w:asciiTheme="minorHAnsi" w:eastAsiaTheme="minorEastAsia" w:hAnsiTheme="minorHAnsi" w:cstheme="minorBidi"/>
          <w:b w:val="0"/>
          <w:caps w:val="0"/>
          <w:noProof/>
          <w:sz w:val="22"/>
          <w:szCs w:val="22"/>
        </w:rPr>
      </w:pPr>
      <w:del w:id="188" w:author="Vicky Harp" w:date="2010-02-25T11:17:00Z">
        <w:r w:rsidDel="00EB2332">
          <w:rPr>
            <w:noProof/>
          </w:rPr>
          <w:delText>7. Documentation Considerations</w:delText>
        </w:r>
        <w:r w:rsidDel="00EB2332">
          <w:rPr>
            <w:noProof/>
          </w:rPr>
          <w:tab/>
        </w:r>
        <w:r w:rsidR="00BA21FE" w:rsidDel="00EB2332">
          <w:rPr>
            <w:noProof/>
          </w:rPr>
          <w:delText>8</w:delText>
        </w:r>
      </w:del>
    </w:p>
    <w:p w:rsidR="00EA1547" w:rsidDel="00EB2332" w:rsidRDefault="00EA1547">
      <w:pPr>
        <w:pStyle w:val="TOC1"/>
        <w:rPr>
          <w:del w:id="189" w:author="Vicky Harp" w:date="2010-02-25T11:17:00Z"/>
          <w:rFonts w:asciiTheme="minorHAnsi" w:eastAsiaTheme="minorEastAsia" w:hAnsiTheme="minorHAnsi" w:cstheme="minorBidi"/>
          <w:b w:val="0"/>
          <w:caps w:val="0"/>
          <w:noProof/>
          <w:sz w:val="22"/>
          <w:szCs w:val="22"/>
        </w:rPr>
      </w:pPr>
      <w:del w:id="190" w:author="Vicky Harp" w:date="2010-02-25T11:17:00Z">
        <w:r w:rsidDel="00EB2332">
          <w:rPr>
            <w:noProof/>
          </w:rPr>
          <w:delText>8. Bibliography</w:delText>
        </w:r>
        <w:r w:rsidDel="00EB2332">
          <w:rPr>
            <w:noProof/>
          </w:rPr>
          <w:tab/>
        </w:r>
        <w:r w:rsidR="00BA21FE" w:rsidDel="00EB2332">
          <w:rPr>
            <w:noProof/>
          </w:rPr>
          <w:delText>8</w:delText>
        </w:r>
      </w:del>
    </w:p>
    <w:p w:rsidR="00AA220A" w:rsidRDefault="00622F12">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191" w:name="_Toc254859978"/>
      <w:bookmarkStart w:id="192" w:name="_Toc360433681"/>
      <w:bookmarkStart w:id="193" w:name="_Toc374866354"/>
      <w:bookmarkStart w:id="194" w:name="_Toc375126852"/>
      <w:bookmarkStart w:id="195" w:name="_Toc375126886"/>
      <w:bookmarkStart w:id="196" w:name="_Toc375126911"/>
      <w:bookmarkStart w:id="197" w:name="_Toc377373037"/>
      <w:bookmarkStart w:id="198" w:name="_Toc378468794"/>
      <w:bookmarkStart w:id="199" w:name="_Toc381264534"/>
      <w:r>
        <w:t>Requirements</w:t>
      </w:r>
      <w:bookmarkEnd w:id="191"/>
    </w:p>
    <w:p w:rsidR="00AA220A" w:rsidRDefault="00AA220A">
      <w:pPr>
        <w:pStyle w:val="Heading2"/>
      </w:pPr>
      <w:bookmarkStart w:id="200" w:name="_Toc254859979"/>
      <w:r>
        <w:t>Overview/Purpose</w:t>
      </w:r>
      <w:bookmarkEnd w:id="31"/>
      <w:bookmarkEnd w:id="32"/>
      <w:bookmarkEnd w:id="33"/>
      <w:bookmarkEnd w:id="34"/>
      <w:bookmarkEnd w:id="35"/>
      <w:bookmarkEnd w:id="192"/>
      <w:bookmarkEnd w:id="193"/>
      <w:bookmarkEnd w:id="194"/>
      <w:bookmarkEnd w:id="195"/>
      <w:bookmarkEnd w:id="196"/>
      <w:bookmarkEnd w:id="197"/>
      <w:bookmarkEnd w:id="198"/>
      <w:bookmarkEnd w:id="199"/>
      <w:bookmarkEnd w:id="200"/>
    </w:p>
    <w:p w:rsidR="00A72F9B" w:rsidRDefault="00A72F9B" w:rsidP="00A72F9B">
      <w:pPr>
        <w:pStyle w:val="BodyText"/>
      </w:pPr>
      <w:r>
        <w:t>The primary goal of this feature is to make the Queries view more usable for users.  By improving this view we can make the feature more useful to our current users and capture new users who have heretofore been unable to make good use of the view.</w:t>
      </w:r>
      <w:r w:rsidRPr="00A72F9B">
        <w:t xml:space="preserve"> </w:t>
      </w:r>
      <w:r>
        <w:t>The current Queries view suffers from a number of problems which limit its usefulness:</w:t>
      </w:r>
    </w:p>
    <w:p w:rsidR="00A72F9B" w:rsidRPr="004A52AF" w:rsidRDefault="00A72F9B" w:rsidP="00A72F9B">
      <w:pPr>
        <w:pStyle w:val="BodyText"/>
        <w:numPr>
          <w:ilvl w:val="0"/>
          <w:numId w:val="10"/>
        </w:numPr>
        <w:spacing w:after="0"/>
      </w:pPr>
      <w:r w:rsidRPr="004A52AF">
        <w:t>The large mass amount of queries shown in a list is almost impossible to sift through</w:t>
      </w:r>
    </w:p>
    <w:p w:rsidR="00A72F9B" w:rsidRPr="004A52AF" w:rsidRDefault="00A72F9B" w:rsidP="00A72F9B">
      <w:pPr>
        <w:pStyle w:val="BodyText"/>
        <w:numPr>
          <w:ilvl w:val="0"/>
          <w:numId w:val="10"/>
        </w:numPr>
        <w:spacing w:after="0"/>
      </w:pPr>
      <w:r w:rsidRPr="004A52AF">
        <w:t>Users really have no way of truly finding the Top 5-10 worst performing queries</w:t>
      </w:r>
    </w:p>
    <w:p w:rsidR="00A72F9B" w:rsidRPr="004A52AF" w:rsidRDefault="00A72F9B" w:rsidP="00A72F9B">
      <w:pPr>
        <w:pStyle w:val="BodyText"/>
        <w:numPr>
          <w:ilvl w:val="0"/>
          <w:numId w:val="10"/>
        </w:numPr>
        <w:spacing w:after="0"/>
      </w:pPr>
      <w:r w:rsidRPr="004A52AF">
        <w:t>Our filters are hidden</w:t>
      </w:r>
    </w:p>
    <w:p w:rsidR="00A72F9B" w:rsidRPr="004A52AF" w:rsidRDefault="00A72F9B" w:rsidP="00A72F9B">
      <w:pPr>
        <w:pStyle w:val="BodyText"/>
        <w:numPr>
          <w:ilvl w:val="0"/>
          <w:numId w:val="10"/>
        </w:numPr>
        <w:spacing w:after="0"/>
      </w:pPr>
      <w:r w:rsidRPr="004A52AF">
        <w:t>The view is not interesting – just a data grid</w:t>
      </w:r>
    </w:p>
    <w:p w:rsidR="00A72F9B" w:rsidRPr="004A52AF" w:rsidRDefault="00A72F9B" w:rsidP="00A72F9B">
      <w:pPr>
        <w:pStyle w:val="BodyText"/>
        <w:numPr>
          <w:ilvl w:val="0"/>
          <w:numId w:val="10"/>
        </w:numPr>
        <w:spacing w:after="0"/>
      </w:pPr>
      <w:r w:rsidRPr="004A52AF">
        <w:t xml:space="preserve">The view shows nothing if the Query Monitor is not running or not working </w:t>
      </w:r>
    </w:p>
    <w:p w:rsidR="00A72F9B" w:rsidRPr="004A52AF" w:rsidRDefault="00A72F9B" w:rsidP="00A72F9B">
      <w:pPr>
        <w:pStyle w:val="BodyText"/>
        <w:numPr>
          <w:ilvl w:val="0"/>
          <w:numId w:val="10"/>
        </w:numPr>
        <w:spacing w:after="0"/>
      </w:pPr>
      <w:r w:rsidRPr="004A52AF">
        <w:t>The reports are not a good substitute because of limited filters</w:t>
      </w:r>
    </w:p>
    <w:p w:rsidR="00A72F9B" w:rsidRPr="004A52AF" w:rsidRDefault="00A72F9B" w:rsidP="00A72F9B">
      <w:pPr>
        <w:pStyle w:val="BodyText"/>
        <w:numPr>
          <w:ilvl w:val="0"/>
          <w:numId w:val="10"/>
        </w:numPr>
        <w:spacing w:after="0"/>
      </w:pPr>
      <w:r w:rsidRPr="004A52AF">
        <w:t xml:space="preserve">Both the views and the reports are slow </w:t>
      </w:r>
    </w:p>
    <w:p w:rsidR="00A72F9B" w:rsidRDefault="00A72F9B" w:rsidP="00A72F9B">
      <w:pPr>
        <w:pStyle w:val="BodyText"/>
        <w:spacing w:after="0"/>
      </w:pPr>
    </w:p>
    <w:p w:rsidR="00A72F9B" w:rsidRDefault="009A39BA" w:rsidP="00A72F9B">
      <w:pPr>
        <w:pStyle w:val="BodyText"/>
        <w:spacing w:after="0"/>
      </w:pPr>
      <w:r>
        <w:t>This will be addressed by introducing interesting new data graphs and by limiting data grids to only the most pertinent information.  Another</w:t>
      </w:r>
      <w:r w:rsidR="00A72F9B">
        <w:t xml:space="preserve"> innovation in this version will be the introduction of a universal identifier for both a query statement and its signature.  With this improvement it will become possible to correlate and allow drill-down from disparate views into the Queries view in a way we have not been able to provide in the past.</w:t>
      </w:r>
    </w:p>
    <w:p w:rsidR="00A72F9B" w:rsidRDefault="00A72F9B" w:rsidP="00A72F9B">
      <w:pPr>
        <w:pStyle w:val="BodyText"/>
        <w:spacing w:after="0"/>
      </w:pPr>
    </w:p>
    <w:p w:rsidR="00A72F9B" w:rsidRDefault="00A72F9B" w:rsidP="00A72F9B">
      <w:pPr>
        <w:pStyle w:val="BodyText"/>
        <w:spacing w:after="0"/>
      </w:pPr>
      <w:r>
        <w:t>A secondary goal of this feature is to reduce the amount of data gathered by the Query Monitor and improve the efficiency of its storage.  This is a large topic but not a compelling one</w:t>
      </w:r>
      <w:r w:rsidR="009A39BA">
        <w:t>: while it is necessary to improve our storage mechanism from a performance standpoint, this change alone will not “sell” the feature.  The primary problems that need to be addressed from a performance standpoint are:</w:t>
      </w:r>
    </w:p>
    <w:p w:rsidR="00A72F9B" w:rsidRPr="004A52AF" w:rsidRDefault="00A72F9B" w:rsidP="00A72F9B">
      <w:pPr>
        <w:pStyle w:val="BodyText"/>
        <w:numPr>
          <w:ilvl w:val="0"/>
          <w:numId w:val="10"/>
        </w:numPr>
        <w:spacing w:after="0"/>
      </w:pPr>
      <w:r w:rsidRPr="004A52AF">
        <w:t>The amount of data we are storing is excessive</w:t>
      </w:r>
    </w:p>
    <w:p w:rsidR="00A72F9B" w:rsidRPr="004A52AF" w:rsidRDefault="00A72F9B" w:rsidP="00A72F9B">
      <w:pPr>
        <w:pStyle w:val="BodyText"/>
        <w:numPr>
          <w:ilvl w:val="0"/>
          <w:numId w:val="10"/>
        </w:numPr>
        <w:spacing w:after="0"/>
      </w:pPr>
      <w:r w:rsidRPr="004A52AF">
        <w:t>We have more than we can possibly use and therefore cannot use any</w:t>
      </w:r>
    </w:p>
    <w:p w:rsidR="00A72F9B" w:rsidRPr="004A52AF" w:rsidRDefault="00A72F9B" w:rsidP="00A72F9B">
      <w:pPr>
        <w:pStyle w:val="BodyText"/>
        <w:numPr>
          <w:ilvl w:val="0"/>
          <w:numId w:val="10"/>
        </w:numPr>
        <w:spacing w:after="0"/>
      </w:pPr>
      <w:r w:rsidRPr="004A52AF">
        <w:t>The table structure is very flat: easy to work with but slow</w:t>
      </w:r>
    </w:p>
    <w:p w:rsidR="00A72F9B" w:rsidRPr="004A52AF" w:rsidRDefault="00A72F9B" w:rsidP="00A72F9B">
      <w:pPr>
        <w:pStyle w:val="BodyText"/>
        <w:numPr>
          <w:ilvl w:val="0"/>
          <w:numId w:val="10"/>
        </w:numPr>
        <w:spacing w:after="0"/>
      </w:pPr>
      <w:r w:rsidRPr="004A52AF">
        <w:t>The size of the Query Monitor data causes problems during upgrade and grooming</w:t>
      </w:r>
    </w:p>
    <w:p w:rsidR="00A72F9B" w:rsidRPr="004A52AF" w:rsidRDefault="00A72F9B" w:rsidP="00A72F9B">
      <w:pPr>
        <w:pStyle w:val="BodyText"/>
        <w:numPr>
          <w:ilvl w:val="0"/>
          <w:numId w:val="10"/>
        </w:numPr>
        <w:spacing w:after="0"/>
      </w:pPr>
      <w:r w:rsidRPr="004A52AF">
        <w:t>The SQL_Signature function has outlived its usefulness: it is slow and has irritating bugs</w:t>
      </w:r>
    </w:p>
    <w:p w:rsidR="00A72F9B" w:rsidRDefault="00A72F9B" w:rsidP="00A72F9B">
      <w:pPr>
        <w:pStyle w:val="BodyText"/>
        <w:spacing w:after="0"/>
      </w:pPr>
    </w:p>
    <w:p w:rsidR="00AA220A" w:rsidRDefault="00AA220A">
      <w:pPr>
        <w:pStyle w:val="Heading3"/>
      </w:pPr>
      <w:bookmarkStart w:id="201" w:name="_Toc254859980"/>
      <w:r>
        <w:t>Related Customer Requests</w:t>
      </w:r>
      <w:bookmarkEnd w:id="201"/>
    </w:p>
    <w:p w:rsidR="00000000" w:rsidRDefault="0050299A">
      <w:pPr>
        <w:pStyle w:val="BodyText"/>
        <w:spacing w:after="0"/>
        <w:rPr>
          <w:del w:id="202" w:author="Vicky Harp" w:date="2010-02-24T09:12:00Z"/>
        </w:rPr>
        <w:pPrChange w:id="203" w:author="Vicky Harp" w:date="2010-02-24T09:13:00Z">
          <w:pPr>
            <w:pStyle w:val="BodyText"/>
          </w:pPr>
        </w:pPrChange>
      </w:pPr>
      <w:r w:rsidRPr="0050299A">
        <w:t>14665</w:t>
      </w:r>
      <w:r>
        <w:t xml:space="preserve"> - 'p_GetQueryMonitorStatements is really expensive.'</w:t>
      </w:r>
      <w:r>
        <w:br/>
        <w:t>14348 - FRQ: Reinstate the Advanced filters in the Worst Performing Queries reports</w:t>
      </w:r>
      <w:del w:id="204" w:author="Vicky Harp" w:date="2010-02-24T09:12:00Z">
        <w:r w:rsidDel="007D0EE1">
          <w:delText> </w:delText>
        </w:r>
      </w:del>
    </w:p>
    <w:p w:rsidR="00000000" w:rsidRDefault="00860E82">
      <w:pPr>
        <w:pStyle w:val="BodyText"/>
        <w:spacing w:after="0"/>
        <w:pPrChange w:id="205" w:author="Vicky Harp" w:date="2010-02-24T09:13:00Z">
          <w:pPr>
            <w:pStyle w:val="BodyText"/>
          </w:pPr>
        </w:pPrChange>
      </w:pPr>
      <w:r>
        <w:t>13268 – Queries view cause SQLdm Console to hand and use 50% of CPU</w:t>
      </w:r>
    </w:p>
    <w:p w:rsidR="00000000" w:rsidRDefault="00322726">
      <w:pPr>
        <w:pStyle w:val="BodyText"/>
        <w:spacing w:after="0"/>
        <w:pPrChange w:id="206" w:author="Vicky Harp" w:date="2010-02-24T09:13:00Z">
          <w:pPr>
            <w:pStyle w:val="BodyText"/>
          </w:pPr>
        </w:pPrChange>
      </w:pPr>
    </w:p>
    <w:p w:rsidR="00D03F85" w:rsidRDefault="0048574A" w:rsidP="00D03F85">
      <w:pPr>
        <w:pStyle w:val="Heading2"/>
      </w:pPr>
      <w:bookmarkStart w:id="207" w:name="_Toc254859981"/>
      <w:r>
        <w:t>Target Users</w:t>
      </w:r>
      <w:bookmarkEnd w:id="207"/>
    </w:p>
    <w:p w:rsidR="00C77C1C" w:rsidRDefault="009A39BA" w:rsidP="009A2FA9">
      <w:pPr>
        <w:pStyle w:val="BodyText"/>
      </w:pPr>
      <w:r>
        <w:t>Through the improvements to this feature we hope to capture the attention of users who previously have found the Queries view too cumbersome or confusing to use.</w:t>
      </w:r>
    </w:p>
    <w:p w:rsidR="00C77C1C" w:rsidRDefault="00C77C1C">
      <w:r>
        <w:br w:type="page"/>
      </w:r>
    </w:p>
    <w:p w:rsidR="009A2FA9" w:rsidRDefault="009A2FA9" w:rsidP="009A2FA9">
      <w:pPr>
        <w:pStyle w:val="BodyText"/>
      </w:pPr>
    </w:p>
    <w:p w:rsidR="00AA220A" w:rsidRDefault="00AA220A" w:rsidP="009A2FA9">
      <w:pPr>
        <w:pStyle w:val="Heading2"/>
      </w:pPr>
      <w:bookmarkStart w:id="208" w:name="_Toc254859982"/>
      <w:r>
        <w:t>Feature/Function Market Requirements</w:t>
      </w:r>
      <w:bookmarkEnd w:id="208"/>
    </w:p>
    <w:p w:rsidR="00AA220A" w:rsidRDefault="00AA220A">
      <w:pPr>
        <w:pStyle w:val="Heading3"/>
      </w:pPr>
      <w:bookmarkStart w:id="209" w:name="_Toc254859983"/>
      <w:bookmarkStart w:id="210" w:name="_Toc360430711"/>
      <w:bookmarkStart w:id="211" w:name="_Toc360430803"/>
      <w:bookmarkStart w:id="212" w:name="_Toc360431059"/>
      <w:bookmarkStart w:id="213" w:name="_Toc360431524"/>
      <w:bookmarkStart w:id="214" w:name="_Toc360431936"/>
      <w:bookmarkStart w:id="215" w:name="_Toc360433708"/>
      <w:bookmarkStart w:id="216" w:name="_Toc374866370"/>
      <w:bookmarkStart w:id="217" w:name="_Toc375126875"/>
      <w:bookmarkStart w:id="218" w:name="_Toc375126906"/>
      <w:bookmarkStart w:id="219" w:name="_Toc375126931"/>
      <w:bookmarkStart w:id="220" w:name="_Toc377373072"/>
      <w:bookmarkStart w:id="221" w:name="_Toc378468807"/>
      <w:bookmarkStart w:id="222" w:name="_Toc381264547"/>
      <w:r>
        <w:t>Required Functions</w:t>
      </w:r>
      <w:bookmarkEnd w:id="209"/>
    </w:p>
    <w:p w:rsidR="00AE2C39" w:rsidRPr="004A52AF" w:rsidRDefault="005B2F3D" w:rsidP="004A52AF">
      <w:pPr>
        <w:pStyle w:val="BodyText"/>
        <w:numPr>
          <w:ilvl w:val="0"/>
          <w:numId w:val="10"/>
        </w:numPr>
        <w:spacing w:after="0"/>
      </w:pPr>
      <w:r>
        <w:t>Improve the performance of the Queries view from an end-user perspective</w:t>
      </w:r>
    </w:p>
    <w:p w:rsidR="00AE2C39" w:rsidRPr="004A52AF" w:rsidRDefault="00F262A3" w:rsidP="004A52AF">
      <w:pPr>
        <w:pStyle w:val="BodyText"/>
        <w:numPr>
          <w:ilvl w:val="0"/>
          <w:numId w:val="10"/>
        </w:numPr>
        <w:spacing w:after="0"/>
      </w:pPr>
      <w:r w:rsidRPr="004A52AF">
        <w:t>Bubble up the ‘worst performers’ by resource usage, blockers/blocked, deadlock, # executions, waits, etc.</w:t>
      </w:r>
    </w:p>
    <w:p w:rsidR="00AE2C39" w:rsidRPr="004A52AF" w:rsidRDefault="00F262A3" w:rsidP="004A52AF">
      <w:pPr>
        <w:pStyle w:val="BodyText"/>
        <w:numPr>
          <w:ilvl w:val="0"/>
          <w:numId w:val="10"/>
        </w:numPr>
        <w:spacing w:after="0"/>
      </w:pPr>
      <w:r w:rsidRPr="004A52AF">
        <w:t>Bubble up our filters to allow more graphical selection of timeframe (date and even time of day), instance, database, etc.</w:t>
      </w:r>
    </w:p>
    <w:p w:rsidR="00AE2C39" w:rsidRPr="004A52AF" w:rsidRDefault="00F262A3" w:rsidP="004A52AF">
      <w:pPr>
        <w:pStyle w:val="BodyText"/>
        <w:numPr>
          <w:ilvl w:val="0"/>
          <w:numId w:val="10"/>
        </w:numPr>
        <w:spacing w:after="0"/>
      </w:pPr>
      <w:r w:rsidRPr="004A52AF">
        <w:t>Incorporate non-Query Monitor data into the Queries view so that we are not entirely dependent on the trace</w:t>
      </w:r>
    </w:p>
    <w:p w:rsidR="00AE2C39" w:rsidRDefault="005B2F3D" w:rsidP="004A52AF">
      <w:pPr>
        <w:pStyle w:val="BodyText"/>
        <w:numPr>
          <w:ilvl w:val="0"/>
          <w:numId w:val="10"/>
        </w:numPr>
        <w:spacing w:after="0"/>
      </w:pPr>
      <w:r>
        <w:t>Improve the storage structure of the Query Monitor data so that the repository does not grow unmanageably large</w:t>
      </w:r>
    </w:p>
    <w:p w:rsidR="006D7691" w:rsidRPr="004A52AF" w:rsidDel="00BC2686" w:rsidRDefault="006D7691" w:rsidP="004A52AF">
      <w:pPr>
        <w:pStyle w:val="BodyText"/>
        <w:numPr>
          <w:ilvl w:val="0"/>
          <w:numId w:val="10"/>
        </w:numPr>
        <w:spacing w:after="0"/>
        <w:rPr>
          <w:del w:id="223" w:author="Vicky Harp" w:date="2010-02-10T14:57:00Z"/>
        </w:rPr>
      </w:pPr>
      <w:commentRangeStart w:id="224"/>
      <w:commentRangeStart w:id="225"/>
      <w:del w:id="226" w:author="Vicky Harp" w:date="2010-02-10T14:57:00Z">
        <w:r w:rsidDel="00BC2686">
          <w:delText>Alerts?</w:delText>
        </w:r>
        <w:commentRangeEnd w:id="224"/>
        <w:r w:rsidDel="00BC2686">
          <w:rPr>
            <w:rStyle w:val="CommentReference"/>
          </w:rPr>
          <w:commentReference w:id="224"/>
        </w:r>
        <w:commentRangeEnd w:id="225"/>
        <w:r w:rsidR="00BC2686" w:rsidDel="00BC2686">
          <w:rPr>
            <w:rStyle w:val="CommentReference"/>
          </w:rPr>
          <w:commentReference w:id="225"/>
        </w:r>
        <w:bookmarkStart w:id="227" w:name="_Toc254859984"/>
        <w:bookmarkEnd w:id="227"/>
      </w:del>
    </w:p>
    <w:p w:rsidR="00AA220A" w:rsidRDefault="00AA220A">
      <w:pPr>
        <w:pStyle w:val="Heading3"/>
      </w:pPr>
      <w:bookmarkStart w:id="228" w:name="_Toc254859985"/>
      <w:r>
        <w:t>Non-Supported Functions</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8"/>
    </w:p>
    <w:p w:rsidR="0050299A" w:rsidRDefault="0050299A" w:rsidP="004A52AF">
      <w:pPr>
        <w:pStyle w:val="BodyText"/>
        <w:numPr>
          <w:ilvl w:val="0"/>
          <w:numId w:val="12"/>
        </w:numPr>
      </w:pPr>
      <w:r>
        <w:t>For the purposes of this specification, no additional tracing will be added to capture short-dur</w:t>
      </w:r>
      <w:r w:rsidR="009A39BA">
        <w:t>ation, high-frequency queries.</w:t>
      </w:r>
    </w:p>
    <w:p w:rsidR="00DD71AE" w:rsidRDefault="00DD71AE" w:rsidP="004A52AF">
      <w:pPr>
        <w:pStyle w:val="BodyText"/>
        <w:numPr>
          <w:ilvl w:val="0"/>
          <w:numId w:val="12"/>
        </w:numPr>
      </w:pPr>
      <w:r>
        <w:t>While Wait Statistics are of interest to incorporate into this view, the research on Wait Monitoring is ongoing and thus this is not covered in this specification.</w:t>
      </w:r>
    </w:p>
    <w:p w:rsidR="00131A5C" w:rsidRDefault="00131A5C" w:rsidP="004A52AF">
      <w:pPr>
        <w:pStyle w:val="BodyText"/>
        <w:numPr>
          <w:ilvl w:val="0"/>
          <w:numId w:val="12"/>
        </w:numPr>
        <w:rPr>
          <w:ins w:id="229" w:author="Vicky Harp" w:date="2010-02-24T09:13:00Z"/>
        </w:rPr>
      </w:pPr>
      <w:r>
        <w:t>While this spec references long blocking queries, this feature does not have anything to do with adding a blocking trace to the Query Monitor.  Blocked queries will be detected in the same fashion as previous versions.</w:t>
      </w:r>
    </w:p>
    <w:p w:rsidR="007D0EE1" w:rsidRDefault="007D0EE1" w:rsidP="004A52AF">
      <w:pPr>
        <w:pStyle w:val="BodyText"/>
        <w:numPr>
          <w:ilvl w:val="0"/>
          <w:numId w:val="12"/>
        </w:numPr>
      </w:pPr>
      <w:ins w:id="230" w:author="Vicky Harp" w:date="2010-02-24T09:13:00Z">
        <w:r>
          <w:t>No alerts will be added for this feature.</w:t>
        </w:r>
      </w:ins>
    </w:p>
    <w:p w:rsidR="00AA220A" w:rsidRDefault="00AA220A" w:rsidP="00B6137C">
      <w:pPr>
        <w:autoSpaceDE w:val="0"/>
        <w:autoSpaceDN w:val="0"/>
        <w:adjustRightInd w:val="0"/>
      </w:pPr>
    </w:p>
    <w:p w:rsidR="00D03F85" w:rsidRPr="009D383A" w:rsidRDefault="00D03F85" w:rsidP="00D03F85">
      <w:pPr>
        <w:pStyle w:val="Heading2"/>
      </w:pPr>
      <w:bookmarkStart w:id="231" w:name="_Toc254859986"/>
      <w:bookmarkStart w:id="232" w:name="_Toc378468801"/>
      <w:bookmarkStart w:id="233" w:name="_Toc381264541"/>
      <w:bookmarkStart w:id="234" w:name="_Toc360430704"/>
      <w:bookmarkStart w:id="235" w:name="_Toc360430796"/>
      <w:bookmarkStart w:id="236" w:name="_Toc360431052"/>
      <w:bookmarkStart w:id="237" w:name="_Toc360431516"/>
      <w:bookmarkStart w:id="238" w:name="_Toc360431928"/>
      <w:bookmarkStart w:id="239" w:name="_Toc360433700"/>
      <w:bookmarkStart w:id="240" w:name="_Toc374866368"/>
      <w:bookmarkStart w:id="241" w:name="_Toc375126866"/>
      <w:bookmarkStart w:id="242" w:name="_Toc375126897"/>
      <w:bookmarkStart w:id="243" w:name="_Toc375126922"/>
      <w:bookmarkStart w:id="244" w:name="_Toc377373058"/>
      <w:r>
        <w:t>FAQ</w:t>
      </w:r>
      <w:bookmarkEnd w:id="231"/>
    </w:p>
    <w:p w:rsidR="005950D9" w:rsidRDefault="00F93F92" w:rsidP="00D03F85">
      <w:pPr>
        <w:pStyle w:val="BodyText"/>
        <w:rPr>
          <w:ins w:id="245" w:author="Vicky Harp" w:date="2010-02-10T14:47:00Z"/>
        </w:rPr>
      </w:pPr>
      <w:del w:id="246" w:author="Vicky Harp" w:date="2010-02-10T14:47:00Z">
        <w:r w:rsidDel="005950D9">
          <w:delText>Awaiting questions</w:delText>
        </w:r>
      </w:del>
      <w:ins w:id="247" w:author="Vicky Harp" w:date="2010-02-10T14:47:00Z">
        <w:r w:rsidR="005950D9">
          <w:t>Desktop Client</w:t>
        </w:r>
      </w:ins>
    </w:p>
    <w:p w:rsidR="005950D9" w:rsidRDefault="005950D9" w:rsidP="005950D9">
      <w:pPr>
        <w:pStyle w:val="BodyText"/>
        <w:numPr>
          <w:ilvl w:val="0"/>
          <w:numId w:val="18"/>
        </w:numPr>
        <w:rPr>
          <w:ins w:id="248" w:author="Vicky Harp" w:date="2010-02-10T14:47:00Z"/>
        </w:rPr>
      </w:pPr>
      <w:ins w:id="249" w:author="Vicky Harp" w:date="2010-02-10T14:47:00Z">
        <w:r>
          <w:t>What is our default view ? What view will be shown if no query monitor data is being collected? Can we detect that?</w:t>
        </w:r>
      </w:ins>
    </w:p>
    <w:p w:rsidR="005950D9" w:rsidRDefault="005950D9" w:rsidP="005950D9">
      <w:pPr>
        <w:pStyle w:val="BodyText"/>
        <w:numPr>
          <w:ilvl w:val="1"/>
          <w:numId w:val="18"/>
        </w:numPr>
        <w:rPr>
          <w:ins w:id="250" w:author="Vicky Harp" w:date="2010-02-10T14:47:00Z"/>
        </w:rPr>
      </w:pPr>
      <w:ins w:id="251" w:author="Vicky Harp" w:date="2010-02-10T14:47:00Z">
        <w:r>
          <w:t>The default view is open for discussion: the two graphs in the prototype are not a bad starting point.</w:t>
        </w:r>
      </w:ins>
    </w:p>
    <w:p w:rsidR="005950D9" w:rsidRDefault="005950D9" w:rsidP="005950D9">
      <w:pPr>
        <w:pStyle w:val="BodyText"/>
        <w:numPr>
          <w:ilvl w:val="1"/>
          <w:numId w:val="18"/>
        </w:numPr>
        <w:rPr>
          <w:ins w:id="252" w:author="Vicky Harp" w:date="2010-02-10T14:53:00Z"/>
        </w:rPr>
      </w:pPr>
      <w:ins w:id="253" w:author="Vicky Harp" w:date="2010-02-10T14:49:00Z">
        <w:r>
          <w:t xml:space="preserve">We can easily detect whether the Query Monitor is running.  </w:t>
        </w:r>
      </w:ins>
      <w:ins w:id="254" w:author="Vicky Harp" w:date="2010-02-10T14:47:00Z">
        <w:r>
          <w:t>If no query monitor data is being collected I would recommend showing blocking data along with a message about how more data would be available if the Query Monitor were running.  If the Query Monitor is running and there</w:t>
        </w:r>
      </w:ins>
      <w:ins w:id="255" w:author="Vicky Harp" w:date="2010-02-10T14:48:00Z">
        <w:r>
          <w:t>’s just no data available that should be noted as well. (Common on first install and upgrade</w:t>
        </w:r>
      </w:ins>
      <w:ins w:id="256" w:author="Vicky Harp" w:date="2010-02-10T14:49:00Z">
        <w:r>
          <w:t xml:space="preserve"> )</w:t>
        </w:r>
      </w:ins>
    </w:p>
    <w:p w:rsidR="005950D9" w:rsidRDefault="005950D9" w:rsidP="005950D9">
      <w:pPr>
        <w:pStyle w:val="BodyText"/>
        <w:numPr>
          <w:ilvl w:val="0"/>
          <w:numId w:val="18"/>
        </w:numPr>
        <w:rPr>
          <w:ins w:id="257" w:author="Vicky Harp" w:date="2010-02-10T14:53:00Z"/>
        </w:rPr>
      </w:pPr>
      <w:ins w:id="258" w:author="Vicky Harp" w:date="2010-02-10T14:53:00Z">
        <w:r>
          <w:t>Once we have a specific query is it possible to see where the ‘duration’ was spent? IOW, where is waited the most?</w:t>
        </w:r>
      </w:ins>
    </w:p>
    <w:p w:rsidR="005950D9" w:rsidRDefault="00BC2686" w:rsidP="005950D9">
      <w:pPr>
        <w:pStyle w:val="BodyText"/>
        <w:numPr>
          <w:ilvl w:val="1"/>
          <w:numId w:val="18"/>
        </w:numPr>
        <w:rPr>
          <w:ins w:id="259" w:author="Vicky Harp" w:date="2010-02-10T14:48:00Z"/>
        </w:rPr>
      </w:pPr>
      <w:ins w:id="260" w:author="Vicky Harp" w:date="2010-02-10T14:53:00Z">
        <w:r>
          <w:t xml:space="preserve">Not with the data we currently collect.   We also do not </w:t>
        </w:r>
      </w:ins>
      <w:ins w:id="261" w:author="Vicky Harp" w:date="2010-02-10T14:54:00Z">
        <w:r>
          <w:t xml:space="preserve">presently </w:t>
        </w:r>
      </w:ins>
      <w:ins w:id="262" w:author="Vicky Harp" w:date="2010-02-10T14:53:00Z">
        <w:r>
          <w:t>know of a</w:t>
        </w:r>
      </w:ins>
      <w:ins w:id="263" w:author="Vicky Harp" w:date="2010-02-10T14:54:00Z">
        <w:r>
          <w:t>ny</w:t>
        </w:r>
      </w:ins>
      <w:ins w:id="264" w:author="Vicky Harp" w:date="2010-02-10T14:53:00Z">
        <w:r>
          <w:t xml:space="preserve"> way in which to collect this without very frequent refreshes.</w:t>
        </w:r>
      </w:ins>
    </w:p>
    <w:p w:rsidR="005950D9" w:rsidDel="005950D9" w:rsidRDefault="005950D9" w:rsidP="005950D9">
      <w:pPr>
        <w:pStyle w:val="BodyText"/>
        <w:rPr>
          <w:del w:id="265" w:author="Vicky Harp" w:date="2010-02-10T14:49:00Z"/>
        </w:rPr>
      </w:pPr>
    </w:p>
    <w:p w:rsidR="00AA220A" w:rsidRDefault="00AA220A" w:rsidP="009670DE">
      <w:pPr>
        <w:pStyle w:val="BodyText"/>
      </w:pPr>
    </w:p>
    <w:p w:rsidR="009670DE" w:rsidRDefault="009670DE" w:rsidP="009670DE">
      <w:pPr>
        <w:pStyle w:val="Heading2"/>
      </w:pPr>
      <w:bookmarkStart w:id="266" w:name="_Toc254859987"/>
      <w:r>
        <w:t>Open Issues</w:t>
      </w:r>
      <w:bookmarkEnd w:id="266"/>
    </w:p>
    <w:p w:rsidR="00DD71AE" w:rsidRDefault="00DD71AE" w:rsidP="009670DE">
      <w:pPr>
        <w:pStyle w:val="BodyText"/>
        <w:numPr>
          <w:ilvl w:val="0"/>
          <w:numId w:val="16"/>
        </w:numPr>
      </w:pPr>
      <w:r>
        <w:t>Is it possible to link this view to the new Wait Statistics view, and if so, what would be required of this feature to facilitate that linkage?</w:t>
      </w:r>
      <w:ins w:id="267" w:author="Vicky Harp" w:date="2010-02-24T09:13:00Z">
        <w:r w:rsidR="007D0EE1">
          <w:t xml:space="preserve">  Resolved </w:t>
        </w:r>
      </w:ins>
      <w:ins w:id="268" w:author="Vicky Harp" w:date="2010-02-24T09:14:00Z">
        <w:r w:rsidR="007D0EE1">
          <w:t>–</w:t>
        </w:r>
      </w:ins>
      <w:ins w:id="269" w:author="Vicky Harp" w:date="2010-02-24T09:13:00Z">
        <w:r w:rsidR="007D0EE1">
          <w:t xml:space="preserve"> No </w:t>
        </w:r>
      </w:ins>
      <w:ins w:id="270" w:author="Vicky Harp" w:date="2010-02-24T09:14:00Z">
        <w:r w:rsidR="007D0EE1">
          <w:t>link will be made</w:t>
        </w:r>
      </w:ins>
    </w:p>
    <w:p w:rsidR="00DD71AE" w:rsidRDefault="00DF3AA2" w:rsidP="009670DE">
      <w:pPr>
        <w:pStyle w:val="BodyText"/>
        <w:numPr>
          <w:ilvl w:val="0"/>
          <w:numId w:val="16"/>
        </w:numPr>
      </w:pPr>
      <w:r>
        <w:t>Aggregation Times – Would we like to aggregate queries into hourly or 10-minute periods?</w:t>
      </w:r>
      <w:ins w:id="271" w:author="Vicky Harp" w:date="2010-02-24T09:14:00Z">
        <w:r w:rsidR="007D0EE1">
          <w:t xml:space="preserve"> Resolved - Hourly</w:t>
        </w:r>
      </w:ins>
    </w:p>
    <w:p w:rsidR="00DD71AE" w:rsidRDefault="00DF3AA2" w:rsidP="009670DE">
      <w:pPr>
        <w:pStyle w:val="BodyText"/>
        <w:numPr>
          <w:ilvl w:val="0"/>
          <w:numId w:val="16"/>
        </w:numPr>
      </w:pPr>
      <w:r>
        <w:t>Detail Retention – How long should full details be retained before aggregation?  Can this be modified?</w:t>
      </w:r>
      <w:r w:rsidR="003C1EDF">
        <w:t xml:space="preserve"> See 5.1.3 under QueryStatements.</w:t>
      </w:r>
      <w:ins w:id="272" w:author="Vicky Harp" w:date="2010-02-24T09:14:00Z">
        <w:r w:rsidR="007D0EE1">
          <w:t xml:space="preserve"> Resolved – Default will be 3 days, and this can be changed in the Grooming dialog</w:t>
        </w:r>
      </w:ins>
    </w:p>
    <w:p w:rsidR="00DD71AE" w:rsidRDefault="00D807DC" w:rsidP="009670DE">
      <w:pPr>
        <w:pStyle w:val="BodyText"/>
        <w:numPr>
          <w:ilvl w:val="0"/>
          <w:numId w:val="16"/>
        </w:numPr>
        <w:rPr>
          <w:ins w:id="273" w:author="Vicky Harp" w:date="2010-02-10T14:58:00Z"/>
        </w:rPr>
      </w:pPr>
      <w:r>
        <w:t>Should the Query Monitor aggregation and grooming job be separated from the main grooming job?  My feeling is yes, as ideally it should run more often than the regular grooming job, possibly every hour.</w:t>
      </w:r>
      <w:ins w:id="274" w:author="Vicky Harp" w:date="2010-02-24T09:14:00Z">
        <w:r w:rsidR="007D0EE1">
          <w:t xml:space="preserve"> Resolves - yes</w:t>
        </w:r>
      </w:ins>
    </w:p>
    <w:p w:rsidR="00BC2686" w:rsidRDefault="00BC2686" w:rsidP="009670DE">
      <w:pPr>
        <w:pStyle w:val="BodyText"/>
        <w:numPr>
          <w:ilvl w:val="0"/>
          <w:numId w:val="16"/>
        </w:numPr>
        <w:rPr>
          <w:ins w:id="275" w:author="Vicky Harp" w:date="2010-02-10T15:00:00Z"/>
        </w:rPr>
      </w:pPr>
      <w:ins w:id="276" w:author="Vicky Harp" w:date="2010-02-10T14:58:00Z">
        <w:r>
          <w:t>Are new alerts necessary with this feature?</w:t>
        </w:r>
      </w:ins>
      <w:ins w:id="277" w:author="Vicky Harp" w:date="2010-02-24T09:15:00Z">
        <w:r w:rsidR="007D0EE1">
          <w:t xml:space="preserve"> Resolved - No</w:t>
        </w:r>
      </w:ins>
    </w:p>
    <w:p w:rsidR="004B22DD" w:rsidRPr="009670DE" w:rsidRDefault="004B22DD" w:rsidP="009670DE">
      <w:pPr>
        <w:pStyle w:val="BodyText"/>
        <w:numPr>
          <w:ilvl w:val="0"/>
          <w:numId w:val="16"/>
        </w:numPr>
      </w:pPr>
      <w:ins w:id="278" w:author="Vicky Harp" w:date="2010-02-10T15:00:00Z">
        <w:r>
          <w:t>Are new reports necessary with this feature?</w:t>
        </w:r>
      </w:ins>
      <w:ins w:id="279" w:author="Vicky Harp" w:date="2010-02-24T09:15:00Z">
        <w:r w:rsidR="007D0EE1">
          <w:t xml:space="preserve"> Resolved – No new reports.  We will make the filters in the existing reports better match the view.</w:t>
        </w:r>
      </w:ins>
    </w:p>
    <w:p w:rsidR="00AA220A" w:rsidRDefault="00AA220A">
      <w:pPr>
        <w:pStyle w:val="Heading1"/>
      </w:pPr>
      <w:bookmarkStart w:id="280" w:name="_Toc254859988"/>
      <w:r>
        <w:t>Functional Design</w:t>
      </w:r>
      <w:bookmarkEnd w:id="280"/>
    </w:p>
    <w:p w:rsidR="00AA220A" w:rsidRDefault="0099310F" w:rsidP="009559A3">
      <w:pPr>
        <w:pStyle w:val="Heading2"/>
      </w:pPr>
      <w:bookmarkStart w:id="281" w:name="_Toc254859989"/>
      <w:r>
        <w:t>User</w:t>
      </w:r>
      <w:r w:rsidR="00AA220A">
        <w:t xml:space="preserve"> Interfaces</w:t>
      </w:r>
      <w:bookmarkEnd w:id="281"/>
    </w:p>
    <w:p w:rsidR="00F307D5" w:rsidRDefault="00F307D5">
      <w:pPr>
        <w:pStyle w:val="BodyText"/>
      </w:pPr>
      <w:r>
        <w:rPr>
          <w:noProof/>
        </w:rPr>
        <w:drawing>
          <wp:inline distT="0" distB="0" distL="0" distR="0">
            <wp:extent cx="5943600" cy="35052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9A39BA" w:rsidRDefault="009A39BA">
      <w:pPr>
        <w:pStyle w:val="BodyText"/>
      </w:pPr>
      <w:r>
        <w:t xml:space="preserve">The main Queries view will be altered as </w:t>
      </w:r>
      <w:commentRangeStart w:id="282"/>
      <w:r>
        <w:t>follow</w:t>
      </w:r>
      <w:commentRangeEnd w:id="282"/>
      <w:r w:rsidR="00663210">
        <w:rPr>
          <w:rStyle w:val="CommentReference"/>
        </w:rPr>
        <w:commentReference w:id="282"/>
      </w:r>
      <w:ins w:id="283" w:author="Vicky Harp" w:date="2010-02-10T14:44:00Z">
        <w:r w:rsidR="005950D9">
          <w:t>s</w:t>
        </w:r>
      </w:ins>
      <w:r>
        <w:t>:</w:t>
      </w:r>
    </w:p>
    <w:p w:rsidR="00DD71AE" w:rsidRDefault="00DD71AE" w:rsidP="009A39BA">
      <w:pPr>
        <w:pStyle w:val="BodyText"/>
        <w:numPr>
          <w:ilvl w:val="0"/>
          <w:numId w:val="12"/>
        </w:numPr>
      </w:pPr>
      <w:r>
        <w:t>The most common filters for the view will be clearly located across the top unless minimized.  By clicking “Advanced Filters” the user may access additional filter criteria.</w:t>
      </w:r>
    </w:p>
    <w:p w:rsidR="009A39BA" w:rsidRDefault="009A39BA" w:rsidP="009A39BA">
      <w:pPr>
        <w:pStyle w:val="BodyText"/>
        <w:numPr>
          <w:ilvl w:val="0"/>
          <w:numId w:val="12"/>
        </w:numPr>
      </w:pPr>
      <w:r>
        <w:t>The view will feature a time selection area similar to the one in SQLsafe</w:t>
      </w:r>
      <w:r w:rsidR="00DD71AE">
        <w:t xml:space="preserve"> that will allow the user to more easily visualize the filtered </w:t>
      </w:r>
      <w:commentRangeStart w:id="284"/>
      <w:commentRangeStart w:id="285"/>
      <w:r w:rsidR="00DD71AE">
        <w:t>timeframe</w:t>
      </w:r>
      <w:commentRangeEnd w:id="284"/>
      <w:r w:rsidR="00224D6E">
        <w:rPr>
          <w:rStyle w:val="CommentReference"/>
        </w:rPr>
        <w:commentReference w:id="284"/>
      </w:r>
      <w:ins w:id="286" w:author="Vicky Harp" w:date="2010-02-25T11:11:00Z">
        <w:r w:rsidR="00EB2332">
          <w:t>.  The time selector stands in for the old sart and end time filters.</w:t>
        </w:r>
      </w:ins>
      <w:del w:id="287" w:author="Vicky Harp" w:date="2010-02-25T11:11:00Z">
        <w:r w:rsidR="00DD71AE" w:rsidDel="00EB2332">
          <w:delText xml:space="preserve">. </w:delText>
        </w:r>
      </w:del>
      <w:r w:rsidR="00DD71AE">
        <w:t xml:space="preserve"> </w:t>
      </w:r>
      <w:commentRangeEnd w:id="285"/>
      <w:r w:rsidR="005950D9">
        <w:rPr>
          <w:rStyle w:val="CommentReference"/>
        </w:rPr>
        <w:commentReference w:id="285"/>
      </w:r>
    </w:p>
    <w:p w:rsidR="009A39BA" w:rsidRDefault="009A39BA" w:rsidP="009A39BA">
      <w:pPr>
        <w:pStyle w:val="BodyText"/>
        <w:numPr>
          <w:ilvl w:val="0"/>
          <w:numId w:val="12"/>
        </w:numPr>
      </w:pPr>
      <w:r>
        <w:t>The upper pane will now consist of two large, clear “Top 5” graphs over the period selected.  The user will be able to select from each of the following graphs:</w:t>
      </w:r>
    </w:p>
    <w:p w:rsidR="009A39BA" w:rsidRDefault="009A39BA" w:rsidP="009A39BA">
      <w:pPr>
        <w:pStyle w:val="BodyText"/>
        <w:numPr>
          <w:ilvl w:val="1"/>
          <w:numId w:val="12"/>
        </w:numPr>
      </w:pPr>
      <w:r>
        <w:t>Longest Running Queries</w:t>
      </w:r>
      <w:r w:rsidR="00870FBC">
        <w:t xml:space="preserve"> (Max</w:t>
      </w:r>
      <w:del w:id="288" w:author="Vicky Harp" w:date="2010-02-25T11:09:00Z">
        <w:r w:rsidR="00870FBC" w:rsidDel="00EB2332">
          <w:delText xml:space="preserve"> or </w:delText>
        </w:r>
      </w:del>
      <w:ins w:id="289" w:author="Vicky Harp" w:date="2010-02-25T11:09:00Z">
        <w:r w:rsidR="00EB2332">
          <w:t xml:space="preserve">, </w:t>
        </w:r>
      </w:ins>
      <w:r>
        <w:t>Average</w:t>
      </w:r>
      <w:ins w:id="290" w:author="Vicky Harp" w:date="2010-02-25T11:09:00Z">
        <w:r w:rsidR="00EB2332">
          <w:t>, or Cumulative</w:t>
        </w:r>
      </w:ins>
      <w:r>
        <w:t>)</w:t>
      </w:r>
    </w:p>
    <w:p w:rsidR="009A39BA" w:rsidRDefault="009A39BA" w:rsidP="009A39BA">
      <w:pPr>
        <w:pStyle w:val="BodyText"/>
        <w:numPr>
          <w:ilvl w:val="1"/>
          <w:numId w:val="12"/>
        </w:numPr>
      </w:pPr>
      <w:r>
        <w:t>Highest CPU Consuming Queries</w:t>
      </w:r>
      <w:r w:rsidR="00870FBC">
        <w:t xml:space="preserve"> </w:t>
      </w:r>
      <w:ins w:id="291" w:author="Vicky Harp" w:date="2010-02-25T11:10:00Z">
        <w:r w:rsidR="00EB2332">
          <w:t>(Max, Average, or Cumulative)</w:t>
        </w:r>
      </w:ins>
      <w:del w:id="292" w:author="Vicky Harp" w:date="2010-02-25T11:10:00Z">
        <w:r w:rsidR="00870FBC" w:rsidDel="00EB2332">
          <w:delText xml:space="preserve">(Max or </w:delText>
        </w:r>
        <w:r w:rsidDel="00EB2332">
          <w:delText>Average)</w:delText>
        </w:r>
      </w:del>
      <w:ins w:id="293" w:author="Vicky Harp" w:date="2010-02-25T11:11:00Z">
        <w:r w:rsidR="00EB2332">
          <w:t xml:space="preserve"> *default</w:t>
        </w:r>
      </w:ins>
    </w:p>
    <w:p w:rsidR="009A39BA" w:rsidRDefault="00870FBC" w:rsidP="009A39BA">
      <w:pPr>
        <w:pStyle w:val="BodyText"/>
        <w:numPr>
          <w:ilvl w:val="1"/>
          <w:numId w:val="12"/>
        </w:numPr>
      </w:pPr>
      <w:r>
        <w:t xml:space="preserve">Highest IO Consuming Queries by Reads </w:t>
      </w:r>
      <w:del w:id="294" w:author="Vicky Harp" w:date="2010-02-25T11:10:00Z">
        <w:r w:rsidDel="00EB2332">
          <w:delText>(Max or Average)</w:delText>
        </w:r>
      </w:del>
      <w:ins w:id="295" w:author="Vicky Harp" w:date="2010-02-25T11:10:00Z">
        <w:r w:rsidR="00EB2332">
          <w:t xml:space="preserve"> (Max, Average, or Cumulative)</w:t>
        </w:r>
      </w:ins>
    </w:p>
    <w:p w:rsidR="00870FBC" w:rsidDel="00EB2332" w:rsidRDefault="00870FBC" w:rsidP="009A39BA">
      <w:pPr>
        <w:pStyle w:val="BodyText"/>
        <w:numPr>
          <w:ilvl w:val="1"/>
          <w:numId w:val="12"/>
        </w:numPr>
        <w:rPr>
          <w:del w:id="296" w:author="Vicky Harp" w:date="2010-02-25T11:10:00Z"/>
        </w:rPr>
      </w:pPr>
      <w:r>
        <w:t xml:space="preserve">Highest IO Consuming Queries by Writes </w:t>
      </w:r>
      <w:ins w:id="297" w:author="Vicky Harp" w:date="2010-02-25T11:10:00Z">
        <w:r w:rsidR="00EB2332">
          <w:t>(Max, Average, or Cumulative)</w:t>
        </w:r>
      </w:ins>
      <w:del w:id="298" w:author="Vicky Harp" w:date="2010-02-25T11:10:00Z">
        <w:r w:rsidDel="00EB2332">
          <w:delText>(Max or Average)</w:delText>
        </w:r>
      </w:del>
    </w:p>
    <w:p w:rsidR="00870FBC" w:rsidDel="00EB2332" w:rsidRDefault="00870FBC" w:rsidP="00870FBC">
      <w:pPr>
        <w:pStyle w:val="BodyText"/>
        <w:numPr>
          <w:ilvl w:val="1"/>
          <w:numId w:val="12"/>
        </w:numPr>
        <w:rPr>
          <w:del w:id="299" w:author="Vicky Harp" w:date="2010-02-25T11:10:00Z"/>
        </w:rPr>
      </w:pPr>
      <w:r>
        <w:t xml:space="preserve">Highest CPU Consuming Applications </w:t>
      </w:r>
      <w:ins w:id="300" w:author="Vicky Harp" w:date="2010-02-25T11:10:00Z">
        <w:r w:rsidR="00EB2332">
          <w:t>(Max, Average, or Cumulative)</w:t>
        </w:r>
      </w:ins>
      <w:del w:id="301" w:author="Vicky Harp" w:date="2010-02-25T11:10:00Z">
        <w:r w:rsidDel="00EB2332">
          <w:delText>(Max or Average)</w:delText>
        </w:r>
      </w:del>
      <w:ins w:id="302" w:author="Vicky Harp" w:date="2010-02-25T11:11:00Z">
        <w:r w:rsidR="00EB2332">
          <w:t xml:space="preserve"> *default</w:t>
        </w:r>
      </w:ins>
    </w:p>
    <w:p w:rsidR="00870FBC" w:rsidDel="00EB2332" w:rsidRDefault="00870FBC" w:rsidP="00870FBC">
      <w:pPr>
        <w:pStyle w:val="BodyText"/>
        <w:numPr>
          <w:ilvl w:val="1"/>
          <w:numId w:val="12"/>
        </w:numPr>
        <w:rPr>
          <w:del w:id="303" w:author="Vicky Harp" w:date="2010-02-25T11:10:00Z"/>
        </w:rPr>
      </w:pPr>
      <w:r>
        <w:t xml:space="preserve">Highest IO Consuming Applications by Reads </w:t>
      </w:r>
      <w:ins w:id="304" w:author="Vicky Harp" w:date="2010-02-25T11:10:00Z">
        <w:r w:rsidR="00EB2332">
          <w:t>(Max, Average, or Cumulative)</w:t>
        </w:r>
      </w:ins>
      <w:del w:id="305" w:author="Vicky Harp" w:date="2010-02-25T11:10:00Z">
        <w:r w:rsidDel="00EB2332">
          <w:delText>(Max or Average)</w:delText>
        </w:r>
      </w:del>
    </w:p>
    <w:p w:rsidR="00870FBC" w:rsidDel="00EB2332" w:rsidRDefault="00870FBC" w:rsidP="00870FBC">
      <w:pPr>
        <w:pStyle w:val="BodyText"/>
        <w:numPr>
          <w:ilvl w:val="1"/>
          <w:numId w:val="12"/>
        </w:numPr>
        <w:rPr>
          <w:del w:id="306" w:author="Vicky Harp" w:date="2010-02-25T11:10:00Z"/>
        </w:rPr>
      </w:pPr>
      <w:r>
        <w:t xml:space="preserve">Highest IO Consuming Applications by Writes </w:t>
      </w:r>
      <w:ins w:id="307" w:author="Vicky Harp" w:date="2010-02-25T11:10:00Z">
        <w:r w:rsidR="00EB2332">
          <w:t>(Max, Average, or Cumulative)</w:t>
        </w:r>
      </w:ins>
      <w:del w:id="308" w:author="Vicky Harp" w:date="2010-02-25T11:10:00Z">
        <w:r w:rsidDel="00EB2332">
          <w:delText>(Max or Average)</w:delText>
        </w:r>
      </w:del>
    </w:p>
    <w:p w:rsidR="00EB2332" w:rsidRDefault="00EB2332" w:rsidP="00870FBC">
      <w:pPr>
        <w:pStyle w:val="BodyText"/>
        <w:numPr>
          <w:ilvl w:val="1"/>
          <w:numId w:val="12"/>
        </w:numPr>
        <w:rPr>
          <w:ins w:id="309" w:author="Vicky Harp" w:date="2010-02-25T11:10:00Z"/>
        </w:rPr>
      </w:pPr>
      <w:ins w:id="310" w:author="Vicky Harp" w:date="2010-02-25T11:10:00Z">
        <w:r>
          <w:t>Highest CPU Per Second Queries (Max or Average)</w:t>
        </w:r>
      </w:ins>
    </w:p>
    <w:p w:rsidR="00EB2332" w:rsidRDefault="00EB2332" w:rsidP="00870FBC">
      <w:pPr>
        <w:pStyle w:val="BodyText"/>
        <w:numPr>
          <w:ilvl w:val="1"/>
          <w:numId w:val="12"/>
        </w:numPr>
        <w:rPr>
          <w:ins w:id="311" w:author="Vicky Harp" w:date="2010-02-25T11:10:00Z"/>
        </w:rPr>
      </w:pPr>
      <w:ins w:id="312" w:author="Vicky Harp" w:date="2010-02-25T11:10:00Z">
        <w:r>
          <w:t>Highest IO Per Second Queries (Max or Average)</w:t>
        </w:r>
      </w:ins>
    </w:p>
    <w:p w:rsidR="00870FBC" w:rsidRDefault="00870FBC" w:rsidP="009A39BA">
      <w:pPr>
        <w:pStyle w:val="BodyText"/>
        <w:numPr>
          <w:ilvl w:val="1"/>
          <w:numId w:val="12"/>
        </w:numPr>
      </w:pPr>
      <w:r>
        <w:t>Most Frequently Blocking Queries</w:t>
      </w:r>
    </w:p>
    <w:p w:rsidR="00870FBC" w:rsidRDefault="00870FBC" w:rsidP="009A39BA">
      <w:pPr>
        <w:pStyle w:val="BodyText"/>
        <w:numPr>
          <w:ilvl w:val="1"/>
          <w:numId w:val="12"/>
        </w:numPr>
      </w:pPr>
      <w:r>
        <w:t>Longest Blocking Queries</w:t>
      </w:r>
    </w:p>
    <w:p w:rsidR="00EB2332" w:rsidDel="00EB2332" w:rsidRDefault="00870FBC" w:rsidP="00EB2332">
      <w:pPr>
        <w:pStyle w:val="BodyText"/>
        <w:numPr>
          <w:ilvl w:val="1"/>
          <w:numId w:val="12"/>
        </w:numPr>
        <w:rPr>
          <w:del w:id="313" w:author="Vicky Harp" w:date="2010-02-25T11:09:00Z"/>
        </w:rPr>
      </w:pPr>
      <w:r>
        <w:t>Most Frequently Deadlocking Queries</w:t>
      </w:r>
    </w:p>
    <w:p w:rsidR="003A7CFF" w:rsidDel="00EB2332" w:rsidRDefault="00A82B7C" w:rsidP="009A39BA">
      <w:pPr>
        <w:pStyle w:val="BodyText"/>
        <w:numPr>
          <w:ilvl w:val="1"/>
          <w:numId w:val="12"/>
        </w:numPr>
        <w:rPr>
          <w:del w:id="314" w:author="Vicky Harp" w:date="2010-02-25T11:10:00Z"/>
        </w:rPr>
      </w:pPr>
      <w:del w:id="315" w:author="Vicky Harp" w:date="2010-02-25T11:10:00Z">
        <w:r w:rsidDel="00EB2332">
          <w:delText>Other metrics?</w:delText>
        </w:r>
        <w:r w:rsidR="00DD71AE" w:rsidDel="00EB2332">
          <w:delText xml:space="preserve">  Users, Databases, Workstations are all possible.</w:delText>
        </w:r>
      </w:del>
    </w:p>
    <w:p w:rsidR="00DD71AE" w:rsidRDefault="00DD71AE" w:rsidP="00DD71AE">
      <w:pPr>
        <w:pStyle w:val="BodyText"/>
        <w:numPr>
          <w:ilvl w:val="0"/>
          <w:numId w:val="12"/>
        </w:numPr>
      </w:pPr>
      <w:r>
        <w:t>Each series on the graph will allow drill-down.  In the case of a series that represents individual queries, the navigation will apply a filter to the Queries view (for instance, clicking on the top application by reads will filter the Queries view to show Top SQL by Average Reads filtered on that single application).</w:t>
      </w:r>
    </w:p>
    <w:p w:rsidR="00A82B7C" w:rsidRDefault="00A82B7C" w:rsidP="00A82B7C">
      <w:pPr>
        <w:pStyle w:val="BodyText"/>
        <w:numPr>
          <w:ilvl w:val="0"/>
          <w:numId w:val="12"/>
        </w:numPr>
      </w:pPr>
      <w:commentRangeStart w:id="316"/>
      <w:commentRangeStart w:id="317"/>
      <w:r>
        <w:t xml:space="preserve">The lower pane </w:t>
      </w:r>
      <w:commentRangeEnd w:id="316"/>
      <w:r w:rsidR="00224D6E">
        <w:rPr>
          <w:rStyle w:val="CommentReference"/>
        </w:rPr>
        <w:commentReference w:id="316"/>
      </w:r>
      <w:commentRangeEnd w:id="317"/>
      <w:r w:rsidR="005950D9">
        <w:rPr>
          <w:rStyle w:val="CommentReference"/>
        </w:rPr>
        <w:commentReference w:id="317"/>
      </w:r>
      <w:r>
        <w:t>will be a sortable, groupable grid view which is pre-sorted to match the leftmost graph</w:t>
      </w:r>
      <w:r w:rsidR="00DD71AE">
        <w:t>.  The CPU, Reads, and Writes will be displayed as percentages of the filtered set for ease in isolating the most critical queries.  Drill-through on any query will go to the Query Statistics view.</w:t>
      </w:r>
      <w:ins w:id="318" w:author="Vicky Harp" w:date="2010-02-25T11:12:00Z">
        <w:r w:rsidR="00EB2332">
          <w:t xml:space="preserve">  This lower pane should be collapsible.</w:t>
        </w:r>
      </w:ins>
    </w:p>
    <w:p w:rsidR="00000000" w:rsidRDefault="00A82B7C">
      <w:pPr>
        <w:pStyle w:val="BodyText"/>
        <w:numPr>
          <w:ilvl w:val="0"/>
          <w:numId w:val="12"/>
        </w:numPr>
        <w:rPr>
          <w:ins w:id="319" w:author="Vicky Harp" w:date="2010-02-25T11:12:00Z"/>
        </w:rPr>
        <w:pPrChange w:id="320" w:author="Vicky Harp" w:date="2010-02-25T11:12:00Z">
          <w:pPr>
            <w:pStyle w:val="BodyText"/>
            <w:numPr>
              <w:ilvl w:val="1"/>
              <w:numId w:val="12"/>
            </w:numPr>
            <w:ind w:left="1440" w:hanging="360"/>
          </w:pPr>
        </w:pPrChange>
      </w:pPr>
      <w:del w:id="321" w:author="Vicky Harp" w:date="2010-02-25T11:12:00Z">
        <w:r w:rsidDel="00EB2332">
          <w:delText>The entire view will operate in Signature Mode at all times</w:delText>
        </w:r>
        <w:r w:rsidR="00DD71AE" w:rsidDel="00EB2332">
          <w:delText>.</w:delText>
        </w:r>
      </w:del>
      <w:ins w:id="322" w:author="Vicky Harp" w:date="2010-02-25T11:12:00Z">
        <w:r w:rsidR="00EB2332">
          <w:t>The user will be able to switch between Signature and Statement mode in the filters region of the screen.</w:t>
        </w:r>
      </w:ins>
    </w:p>
    <w:p w:rsidR="00000000" w:rsidRDefault="00EB2332">
      <w:pPr>
        <w:pStyle w:val="BodyText"/>
        <w:numPr>
          <w:ilvl w:val="0"/>
          <w:numId w:val="12"/>
        </w:numPr>
        <w:rPr>
          <w:ins w:id="323" w:author="Vicky Harp" w:date="2010-02-10T14:55:00Z"/>
        </w:rPr>
        <w:pPrChange w:id="324" w:author="Vicky Harp" w:date="2010-02-25T11:12:00Z">
          <w:pPr>
            <w:pStyle w:val="BodyText"/>
            <w:numPr>
              <w:ilvl w:val="1"/>
              <w:numId w:val="12"/>
            </w:numPr>
            <w:ind w:left="1440" w:hanging="360"/>
          </w:pPr>
        </w:pPrChange>
      </w:pPr>
      <w:ins w:id="325" w:author="Vicky Harp" w:date="2010-02-25T11:12:00Z">
        <w:r>
          <w:t>The view should have a “SQL Include” filter (shown i</w:t>
        </w:r>
      </w:ins>
      <w:ins w:id="326" w:author="Vicky Harp" w:date="2010-02-25T11:13:00Z">
        <w:r>
          <w:t>n the prototype is</w:t>
        </w:r>
      </w:ins>
      <w:ins w:id="327" w:author="Vicky Harp" w:date="2010-02-25T11:12:00Z">
        <w:r>
          <w:t xml:space="preserve"> a SQL Exclude filter</w:t>
        </w:r>
      </w:ins>
      <w:ins w:id="328" w:author="Vicky Harp" w:date="2010-02-25T11:13:00Z">
        <w:r>
          <w:t>).</w:t>
        </w:r>
      </w:ins>
    </w:p>
    <w:p w:rsidR="00BC2686" w:rsidRDefault="00BC2686" w:rsidP="00BC2686">
      <w:pPr>
        <w:pStyle w:val="BodyText"/>
        <w:numPr>
          <w:ilvl w:val="0"/>
          <w:numId w:val="12"/>
        </w:numPr>
        <w:rPr>
          <w:ins w:id="329" w:author="Vicky Harp" w:date="2010-02-12T10:41:00Z"/>
        </w:rPr>
      </w:pPr>
      <w:ins w:id="330" w:author="Vicky Harp" w:date="2010-02-10T14:55:00Z">
        <w:r>
          <w:t xml:space="preserve">The view needs to attempt to show relevant data based on the Query Monitor settings, available data, and filter settings. For instance, when a user filters by Application it makes no sense to show a Top Applications chart.  The </w:t>
        </w:r>
      </w:ins>
      <w:ins w:id="331" w:author="Vicky Harp" w:date="2010-02-10T14:56:00Z">
        <w:r>
          <w:t xml:space="preserve">view also needs to inform the user why data is not available: is it in the repository or not upgraded, is it not available in the repository, is the Query Monitor </w:t>
        </w:r>
      </w:ins>
      <w:ins w:id="332" w:author="Vicky Harp" w:date="2010-02-10T14:57:00Z">
        <w:r>
          <w:t>not enabled?</w:t>
        </w:r>
      </w:ins>
    </w:p>
    <w:p w:rsidR="003A7CFF" w:rsidRPr="005950D9" w:rsidRDefault="003A7CFF" w:rsidP="00BC2686">
      <w:pPr>
        <w:pStyle w:val="BodyText"/>
        <w:numPr>
          <w:ilvl w:val="0"/>
          <w:numId w:val="12"/>
        </w:numPr>
      </w:pPr>
      <w:ins w:id="333" w:author="Vicky Harp" w:date="2010-02-12T10:41:00Z">
        <w:r>
          <w:t>Need to be able to change the “Top X” number – 5 by default – 10 is max</w:t>
        </w:r>
      </w:ins>
    </w:p>
    <w:p w:rsidR="00A82B7C" w:rsidRDefault="00A82B7C" w:rsidP="00A82B7C">
      <w:pPr>
        <w:pStyle w:val="BodyText"/>
      </w:pPr>
    </w:p>
    <w:p w:rsidR="00F307D5" w:rsidRDefault="00F307D5" w:rsidP="00A82B7C">
      <w:pPr>
        <w:pStyle w:val="BodyText"/>
      </w:pPr>
      <w:r>
        <w:rPr>
          <w:noProof/>
        </w:rPr>
        <w:drawing>
          <wp:inline distT="0" distB="0" distL="0" distR="0">
            <wp:extent cx="5943600" cy="3505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A82B7C" w:rsidRDefault="00A82B7C" w:rsidP="00A82B7C">
      <w:pPr>
        <w:pStyle w:val="BodyText"/>
      </w:pPr>
      <w:r>
        <w:t xml:space="preserve">A </w:t>
      </w:r>
      <w:commentRangeStart w:id="334"/>
      <w:commentRangeStart w:id="335"/>
      <w:r>
        <w:t xml:space="preserve">secondary Query </w:t>
      </w:r>
      <w:r w:rsidR="00DD71AE">
        <w:t>Statistics</w:t>
      </w:r>
      <w:r>
        <w:t xml:space="preserve"> view </w:t>
      </w:r>
      <w:commentRangeEnd w:id="334"/>
      <w:r w:rsidR="00257878">
        <w:rPr>
          <w:rStyle w:val="CommentReference"/>
        </w:rPr>
        <w:commentReference w:id="334"/>
      </w:r>
      <w:commentRangeEnd w:id="335"/>
      <w:r w:rsidR="005950D9">
        <w:rPr>
          <w:rStyle w:val="CommentReference"/>
        </w:rPr>
        <w:commentReference w:id="335"/>
      </w:r>
      <w:r>
        <w:t>will be provided for drill-down purposes from both the Queries view and from other views such as Sessions or</w:t>
      </w:r>
      <w:commentRangeStart w:id="336"/>
      <w:r>
        <w:t xml:space="preserve"> </w:t>
      </w:r>
      <w:commentRangeStart w:id="337"/>
      <w:r>
        <w:t>Locks</w:t>
      </w:r>
      <w:commentRangeEnd w:id="337"/>
      <w:r w:rsidR="00663210">
        <w:rPr>
          <w:rStyle w:val="CommentReference"/>
        </w:rPr>
        <w:commentReference w:id="337"/>
      </w:r>
      <w:commentRangeEnd w:id="336"/>
      <w:r w:rsidR="00BC2686">
        <w:rPr>
          <w:rStyle w:val="CommentReference"/>
        </w:rPr>
        <w:commentReference w:id="336"/>
      </w:r>
      <w:r>
        <w:t>.</w:t>
      </w:r>
    </w:p>
    <w:p w:rsidR="00A82B7C" w:rsidRDefault="00A82B7C" w:rsidP="00A82B7C">
      <w:pPr>
        <w:pStyle w:val="BodyText"/>
        <w:numPr>
          <w:ilvl w:val="0"/>
          <w:numId w:val="15"/>
        </w:numPr>
      </w:pPr>
      <w:r>
        <w:t>The upper pane will show a history of the runtimes of the query and their CPU, IO, and duration for each run</w:t>
      </w:r>
      <w:r w:rsidR="00DD71AE">
        <w:t>.</w:t>
      </w:r>
    </w:p>
    <w:p w:rsidR="00DD71AE" w:rsidRDefault="00DD71AE" w:rsidP="00A82B7C">
      <w:pPr>
        <w:pStyle w:val="BodyText"/>
        <w:numPr>
          <w:ilvl w:val="0"/>
          <w:numId w:val="15"/>
        </w:numPr>
      </w:pPr>
      <w:r>
        <w:t>Information on the average and maximum CPU, IO, duration, and execution frequency will be shown below the graph, along with the query signature</w:t>
      </w:r>
    </w:p>
    <w:p w:rsidR="00A82B7C" w:rsidRDefault="00A82B7C" w:rsidP="00A82B7C">
      <w:pPr>
        <w:pStyle w:val="BodyText"/>
        <w:numPr>
          <w:ilvl w:val="0"/>
          <w:numId w:val="15"/>
        </w:numPr>
        <w:rPr>
          <w:ins w:id="338" w:author="Vicky Harp" w:date="2010-02-10T14:52:00Z"/>
        </w:rPr>
      </w:pPr>
      <w:r>
        <w:t xml:space="preserve">The lower pane will show the detailed </w:t>
      </w:r>
      <w:r w:rsidR="0049096A">
        <w:t xml:space="preserve">and aggregated </w:t>
      </w:r>
      <w:r>
        <w:t xml:space="preserve">history of </w:t>
      </w:r>
      <w:r w:rsidR="00DD71AE">
        <w:t xml:space="preserve">specific </w:t>
      </w:r>
      <w:r>
        <w:t>run</w:t>
      </w:r>
      <w:r w:rsidR="00DD71AE">
        <w:t>s</w:t>
      </w:r>
      <w:r>
        <w:t xml:space="preserve"> for the query.  Detailed history will only be available for a</w:t>
      </w:r>
      <w:r w:rsidR="0049096A">
        <w:t xml:space="preserve"> few days before it is aggregated.</w:t>
      </w:r>
    </w:p>
    <w:p w:rsidR="00EB2332" w:rsidDel="00EB2332" w:rsidRDefault="005950D9" w:rsidP="00EB2332">
      <w:pPr>
        <w:pStyle w:val="BodyText"/>
        <w:numPr>
          <w:ilvl w:val="0"/>
          <w:numId w:val="15"/>
        </w:numPr>
        <w:rPr>
          <w:del w:id="339" w:author="Vicky Harp" w:date="2010-02-25T11:14:00Z"/>
        </w:rPr>
      </w:pPr>
      <w:ins w:id="340" w:author="Vicky Harp" w:date="2010-02-10T14:52:00Z">
        <w:r>
          <w:t>The same timeline selector from the Queries view will be available in this view for time selection</w:t>
        </w:r>
      </w:ins>
    </w:p>
    <w:p w:rsidR="00000000" w:rsidRDefault="00322726">
      <w:pPr>
        <w:pStyle w:val="BodyText"/>
        <w:rPr>
          <w:ins w:id="341" w:author="Vicky Harp" w:date="2010-02-25T11:15:00Z"/>
        </w:rPr>
        <w:pPrChange w:id="342" w:author="Vicky Harp" w:date="2010-02-25T11:14:00Z">
          <w:pPr>
            <w:pStyle w:val="BodyText"/>
            <w:numPr>
              <w:numId w:val="15"/>
            </w:numPr>
            <w:ind w:left="720" w:hanging="360"/>
          </w:pPr>
        </w:pPrChange>
      </w:pPr>
    </w:p>
    <w:p w:rsidR="00EB2332" w:rsidRDefault="00EB2332" w:rsidP="00EB2332">
      <w:pPr>
        <w:pStyle w:val="BodyText"/>
        <w:rPr>
          <w:ins w:id="343" w:author="Vicky Harp" w:date="2010-02-25T11:15:00Z"/>
        </w:rPr>
      </w:pPr>
      <w:ins w:id="344" w:author="Vicky Harp" w:date="2010-02-25T11:15:00Z">
        <w:r>
          <w:t>The grooming view will need to be updated to allow configuration of how many days of detailed queries information to maintain, and to allow a “every X hours” configuration of the queries grooming job.</w:t>
        </w:r>
      </w:ins>
    </w:p>
    <w:p w:rsidR="00000000" w:rsidRDefault="00322726">
      <w:pPr>
        <w:pStyle w:val="BodyText"/>
        <w:rPr>
          <w:ins w:id="345" w:author="Vicky Harp" w:date="2010-02-25T11:14:00Z"/>
        </w:rPr>
        <w:pPrChange w:id="346" w:author="Vicky Harp" w:date="2010-02-25T11:14:00Z">
          <w:pPr>
            <w:pStyle w:val="BodyText"/>
            <w:numPr>
              <w:numId w:val="15"/>
            </w:numPr>
            <w:ind w:left="720" w:hanging="360"/>
          </w:pPr>
        </w:pPrChange>
      </w:pPr>
    </w:p>
    <w:p w:rsidR="009559A3" w:rsidRDefault="0099310F" w:rsidP="0099310F">
      <w:pPr>
        <w:pStyle w:val="Heading2"/>
      </w:pPr>
      <w:bookmarkStart w:id="347" w:name="_Toc254859990"/>
      <w:r>
        <w:t>Installation and Upgrade</w:t>
      </w:r>
      <w:bookmarkStart w:id="348" w:name="_Toc375126867"/>
      <w:bookmarkStart w:id="349" w:name="_Toc375126898"/>
      <w:bookmarkStart w:id="350" w:name="_Toc375126923"/>
      <w:bookmarkStart w:id="351" w:name="_Toc377373059"/>
      <w:bookmarkEnd w:id="347"/>
    </w:p>
    <w:p w:rsidR="009559A3" w:rsidRPr="009559A3" w:rsidRDefault="00F307D5" w:rsidP="009559A3">
      <w:pPr>
        <w:pStyle w:val="BodyText"/>
      </w:pPr>
      <w:r>
        <w:t>Upgrading old Query Monitor data will be a protracted process and will undertaken incrementally in the days following upgrade.  Further technical details are available in section 5.2.</w:t>
      </w:r>
    </w:p>
    <w:p w:rsidR="00AA220A" w:rsidRDefault="00AA220A">
      <w:pPr>
        <w:pStyle w:val="Heading2"/>
      </w:pPr>
      <w:bookmarkStart w:id="352" w:name="_Toc254859991"/>
      <w:bookmarkEnd w:id="232"/>
      <w:bookmarkEnd w:id="233"/>
      <w:bookmarkEnd w:id="234"/>
      <w:bookmarkEnd w:id="235"/>
      <w:bookmarkEnd w:id="236"/>
      <w:bookmarkEnd w:id="237"/>
      <w:bookmarkEnd w:id="238"/>
      <w:bookmarkEnd w:id="239"/>
      <w:bookmarkEnd w:id="240"/>
      <w:bookmarkEnd w:id="241"/>
      <w:bookmarkEnd w:id="242"/>
      <w:bookmarkEnd w:id="243"/>
      <w:bookmarkEnd w:id="244"/>
      <w:bookmarkEnd w:id="348"/>
      <w:bookmarkEnd w:id="349"/>
      <w:bookmarkEnd w:id="350"/>
      <w:bookmarkEnd w:id="351"/>
      <w:r>
        <w:t>Permissions and other Required Configuration</w:t>
      </w:r>
      <w:bookmarkEnd w:id="352"/>
      <w:r>
        <w:rPr>
          <w:rStyle w:val="CommentReference"/>
          <w:rFonts w:ascii="Times New Roman" w:hAnsi="Times New Roman"/>
          <w:b w:val="0"/>
          <w:vanish/>
        </w:rPr>
        <w:t xml:space="preserve"> </w:t>
      </w:r>
    </w:p>
    <w:p w:rsidR="00AA220A" w:rsidRDefault="00DD71AE">
      <w:r>
        <w:t xml:space="preserve">No special considerations.  No changes will be made to application security rules for query monitor configuration or for data viewing. </w:t>
      </w:r>
    </w:p>
    <w:p w:rsidR="00AA220A" w:rsidRDefault="00AA220A">
      <w:pPr>
        <w:pStyle w:val="BodyText"/>
      </w:pPr>
    </w:p>
    <w:p w:rsidR="00AA220A" w:rsidRDefault="00AA220A">
      <w:pPr>
        <w:pStyle w:val="Heading1"/>
      </w:pPr>
      <w:bookmarkStart w:id="353" w:name="_Toc254859992"/>
      <w:r>
        <w:t>Internal Design</w:t>
      </w:r>
      <w:bookmarkEnd w:id="353"/>
      <w:r>
        <w:rPr>
          <w:rStyle w:val="CommentReference"/>
          <w:rFonts w:ascii="Times New Roman" w:hAnsi="Times New Roman"/>
          <w:b w:val="0"/>
          <w:i w:val="0"/>
          <w:vanish/>
        </w:rPr>
        <w:t xml:space="preserve"> </w:t>
      </w:r>
    </w:p>
    <w:p w:rsidR="00AA220A" w:rsidRDefault="00AA220A">
      <w:pPr>
        <w:pStyle w:val="Heading2"/>
      </w:pPr>
      <w:bookmarkStart w:id="354" w:name="_Toc254859993"/>
      <w:r>
        <w:t>Architecture</w:t>
      </w:r>
      <w:bookmarkEnd w:id="354"/>
    </w:p>
    <w:p w:rsidR="00676DA1" w:rsidRDefault="00676DA1" w:rsidP="00676DA1">
      <w:pPr>
        <w:pStyle w:val="Heading3"/>
      </w:pPr>
      <w:bookmarkStart w:id="355" w:name="_Toc254859994"/>
      <w:r>
        <w:t>Collection Service</w:t>
      </w:r>
      <w:bookmarkEnd w:id="355"/>
    </w:p>
    <w:p w:rsidR="005B2F3D" w:rsidRDefault="005B2F3D" w:rsidP="00DF3AA2">
      <w:pPr>
        <w:pStyle w:val="BodyText"/>
      </w:pPr>
      <w:r>
        <w:t>No significant change will be made to the batches for tracing as part of this feature.  There should be no impact on the monitored servers.</w:t>
      </w:r>
    </w:p>
    <w:p w:rsidR="00DF3AA2" w:rsidRDefault="00DF3AA2" w:rsidP="00DF3AA2">
      <w:pPr>
        <w:pStyle w:val="BodyText"/>
      </w:pPr>
      <w:r>
        <w:t xml:space="preserve">Several changes will be made to </w:t>
      </w:r>
      <w:r w:rsidR="005B2F3D">
        <w:t>service-side trace processing:</w:t>
      </w:r>
    </w:p>
    <w:p w:rsidR="00262EE0" w:rsidRDefault="00262EE0" w:rsidP="00262EE0">
      <w:pPr>
        <w:pStyle w:val="BodyText"/>
        <w:numPr>
          <w:ilvl w:val="0"/>
          <w:numId w:val="12"/>
        </w:numPr>
      </w:pPr>
      <w:r>
        <w:t>The signature of each query monitor event will be calculated using a regular expression</w:t>
      </w:r>
      <w:r w:rsidR="00DF3AA2">
        <w:t>, rather than the former practice of calculating the signature in the repository only when requested.</w:t>
      </w:r>
    </w:p>
    <w:p w:rsidR="00262EE0" w:rsidRDefault="00262EE0" w:rsidP="00262EE0">
      <w:pPr>
        <w:pStyle w:val="BodyText"/>
        <w:numPr>
          <w:ilvl w:val="0"/>
          <w:numId w:val="12"/>
        </w:numPr>
      </w:pPr>
      <w:r>
        <w:t>Each query monitor statement will have an SHA-1 hash created from both the signature and raw event strings in order to facilitate easy statement aggregation in all parts of the product</w:t>
      </w:r>
    </w:p>
    <w:p w:rsidR="00262EE0" w:rsidRDefault="00262EE0" w:rsidP="00262EE0">
      <w:pPr>
        <w:pStyle w:val="BodyText"/>
        <w:numPr>
          <w:ilvl w:val="0"/>
          <w:numId w:val="12"/>
        </w:numPr>
      </w:pPr>
      <w:r>
        <w:t>The raw and signature versions of query monitor events will be aggregated separately from run-time information within the collection service in order to reduce duplication of data</w:t>
      </w:r>
    </w:p>
    <w:p w:rsidR="00D429D1" w:rsidRDefault="00D429D1" w:rsidP="00D429D1">
      <w:pPr>
        <w:pStyle w:val="BodyText"/>
        <w:numPr>
          <w:ilvl w:val="0"/>
          <w:numId w:val="13"/>
        </w:numPr>
      </w:pPr>
      <w:r>
        <w:t>The collection service will</w:t>
      </w:r>
      <w:r w:rsidR="00262EE0">
        <w:t xml:space="preserve"> do minor aggregation of statements as they are read to prevent duplication of effort by the management service later in the process</w:t>
      </w:r>
    </w:p>
    <w:p w:rsidR="00676DA1" w:rsidRDefault="00676DA1" w:rsidP="00676DA1">
      <w:pPr>
        <w:pStyle w:val="Heading3"/>
      </w:pPr>
      <w:bookmarkStart w:id="356" w:name="_Toc254859995"/>
      <w:r>
        <w:t>Management Service</w:t>
      </w:r>
      <w:bookmarkEnd w:id="356"/>
    </w:p>
    <w:p w:rsidR="00DF3AA2" w:rsidRDefault="00DF3AA2" w:rsidP="00DF3AA2">
      <w:pPr>
        <w:pStyle w:val="BodyText"/>
      </w:pPr>
      <w:r>
        <w:t>Query Monitor Processing</w:t>
      </w:r>
    </w:p>
    <w:p w:rsidR="00262EE0" w:rsidRDefault="00262EE0" w:rsidP="00262EE0">
      <w:pPr>
        <w:pStyle w:val="BodyText"/>
        <w:numPr>
          <w:ilvl w:val="0"/>
          <w:numId w:val="13"/>
        </w:numPr>
      </w:pPr>
      <w:r>
        <w:t>The management service will insert the collected raw and signature text from the refresh events before insert</w:t>
      </w:r>
      <w:r w:rsidR="0050299A">
        <w:t xml:space="preserve">ing the query execution data. </w:t>
      </w:r>
      <w:r>
        <w:t xml:space="preserve"> </w:t>
      </w:r>
    </w:p>
    <w:p w:rsidR="00262EE0" w:rsidRPr="00262EE0" w:rsidRDefault="00262EE0" w:rsidP="00262EE0">
      <w:pPr>
        <w:pStyle w:val="BodyText"/>
        <w:numPr>
          <w:ilvl w:val="0"/>
          <w:numId w:val="13"/>
        </w:numPr>
      </w:pPr>
      <w:r>
        <w:t>The aggregated data from the refresh will be used to update the running aggregation in the repository</w:t>
      </w:r>
      <w:r w:rsidR="0050299A">
        <w:t>.</w:t>
      </w:r>
    </w:p>
    <w:p w:rsidR="00676DA1" w:rsidRDefault="00676DA1" w:rsidP="00676DA1">
      <w:pPr>
        <w:pStyle w:val="Heading3"/>
      </w:pPr>
      <w:bookmarkStart w:id="357" w:name="_Toc254859996"/>
      <w:r>
        <w:t>Repository</w:t>
      </w:r>
      <w:bookmarkEnd w:id="357"/>
    </w:p>
    <w:p w:rsidR="00DF3AA2" w:rsidRDefault="006E7F0E" w:rsidP="00DF3AA2">
      <w:pPr>
        <w:pStyle w:val="BodyText"/>
      </w:pPr>
      <w:r>
        <w:t>The repository will undergo a major overhaul with respect to Query Monitor storage.  Currently all Query Monitor data is stored in one table, with a foreign key for the SQL Server ID and the Database ID being the only normalized fields.  Moving forward this area of the repository will be highly normalized in order to optimize our space usage.  The proposed tables are as follows</w:t>
      </w:r>
      <w:r w:rsidR="00F307D5">
        <w:t xml:space="preserve"> (subject to change during implementation)</w:t>
      </w:r>
      <w:r>
        <w:t>:</w:t>
      </w:r>
    </w:p>
    <w:p w:rsidR="006E7F0E" w:rsidRDefault="006E7F0E" w:rsidP="006E7F0E">
      <w:pPr>
        <w:pStyle w:val="BodyText"/>
        <w:numPr>
          <w:ilvl w:val="0"/>
          <w:numId w:val="14"/>
        </w:numPr>
      </w:pPr>
      <w:r>
        <w:t>QueryStatements</w:t>
      </w:r>
    </w:p>
    <w:p w:rsidR="006E7F0E" w:rsidRDefault="006E7F0E" w:rsidP="006E7F0E">
      <w:pPr>
        <w:pStyle w:val="BodyText"/>
        <w:numPr>
          <w:ilvl w:val="1"/>
          <w:numId w:val="14"/>
        </w:numPr>
      </w:pPr>
      <w:r>
        <w:t xml:space="preserve">Contains the per-execution </w:t>
      </w:r>
      <w:r w:rsidR="008D7512">
        <w:t xml:space="preserve">statistics for trace </w:t>
      </w:r>
      <w:r>
        <w:t>data in a form close to the existing QueryMonitor table, but with all text fields extracted to foreign tables</w:t>
      </w:r>
    </w:p>
    <w:p w:rsidR="006E7F0E" w:rsidRDefault="006E7F0E" w:rsidP="006E7F0E">
      <w:pPr>
        <w:pStyle w:val="BodyText"/>
        <w:numPr>
          <w:ilvl w:val="1"/>
          <w:numId w:val="14"/>
        </w:numPr>
      </w:pPr>
      <w:r>
        <w:t xml:space="preserve">This table is intended to </w:t>
      </w:r>
      <w:r w:rsidR="003C1EDF">
        <w:t>be deeply groomed in a multi-step process:</w:t>
      </w:r>
    </w:p>
    <w:p w:rsidR="003C1EDF" w:rsidRDefault="003C1EDF" w:rsidP="003C1EDF">
      <w:pPr>
        <w:pStyle w:val="BodyText"/>
        <w:numPr>
          <w:ilvl w:val="2"/>
          <w:numId w:val="14"/>
        </w:numPr>
      </w:pPr>
      <w:r>
        <w:t>Retain the single worst statement for each of duration, CPU, reads, and writes</w:t>
      </w:r>
    </w:p>
    <w:p w:rsidR="003C1EDF" w:rsidRDefault="003C1EDF" w:rsidP="003C1EDF">
      <w:pPr>
        <w:pStyle w:val="BodyText"/>
        <w:numPr>
          <w:ilvl w:val="2"/>
          <w:numId w:val="14"/>
        </w:numPr>
      </w:pPr>
      <w:r>
        <w:t>Reduce the remaining queries to the single worst execution for any individual signature</w:t>
      </w:r>
    </w:p>
    <w:p w:rsidR="003C1EDF" w:rsidRDefault="003C1EDF" w:rsidP="003C1EDF">
      <w:pPr>
        <w:pStyle w:val="BodyText"/>
        <w:numPr>
          <w:ilvl w:val="2"/>
          <w:numId w:val="14"/>
        </w:numPr>
      </w:pPr>
      <w:r>
        <w:t>Retain only the top 10% by duration (arguable) of the statements remaining after step 2</w:t>
      </w:r>
    </w:p>
    <w:p w:rsidR="003C1EDF" w:rsidRDefault="003C1EDF" w:rsidP="003C1EDF">
      <w:pPr>
        <w:pStyle w:val="BodyText"/>
        <w:numPr>
          <w:ilvl w:val="1"/>
          <w:numId w:val="14"/>
        </w:numPr>
      </w:pPr>
      <w:r>
        <w:t>The frequency of this grooming is open to discussion.</w:t>
      </w:r>
    </w:p>
    <w:p w:rsidR="008D7512" w:rsidRDefault="008D7512" w:rsidP="008D7512">
      <w:pPr>
        <w:pStyle w:val="BodyText"/>
        <w:numPr>
          <w:ilvl w:val="0"/>
          <w:numId w:val="14"/>
        </w:numPr>
      </w:pPr>
      <w:r>
        <w:t>LeadBlockers</w:t>
      </w:r>
      <w:r>
        <w:tab/>
      </w:r>
    </w:p>
    <w:p w:rsidR="008D7512" w:rsidRDefault="008D7512" w:rsidP="008D7512">
      <w:pPr>
        <w:pStyle w:val="BodyText"/>
        <w:numPr>
          <w:ilvl w:val="1"/>
          <w:numId w:val="14"/>
        </w:numPr>
      </w:pPr>
      <w:r>
        <w:t>This is a new table that will be used to store the deserialized lead blockers which were detected during the refresh.  This allows us to provide a “worst blockers” list</w:t>
      </w:r>
    </w:p>
    <w:p w:rsidR="002B678A" w:rsidRDefault="002B678A" w:rsidP="008D7512">
      <w:pPr>
        <w:pStyle w:val="BodyText"/>
        <w:numPr>
          <w:ilvl w:val="1"/>
          <w:numId w:val="14"/>
        </w:numPr>
      </w:pPr>
      <w:r>
        <w:t>This table will link to the QuerySignature and QueryText tables</w:t>
      </w:r>
    </w:p>
    <w:p w:rsidR="008D7512" w:rsidRDefault="008D7512" w:rsidP="008D7512">
      <w:pPr>
        <w:pStyle w:val="BodyText"/>
        <w:numPr>
          <w:ilvl w:val="1"/>
          <w:numId w:val="14"/>
        </w:numPr>
      </w:pPr>
      <w:r>
        <w:t>This data will be groomed out with the rest of the session data</w:t>
      </w:r>
    </w:p>
    <w:p w:rsidR="008D7512" w:rsidRDefault="008D7512" w:rsidP="008D7512">
      <w:pPr>
        <w:pStyle w:val="BodyText"/>
        <w:numPr>
          <w:ilvl w:val="0"/>
          <w:numId w:val="14"/>
        </w:numPr>
      </w:pPr>
      <w:r>
        <w:t>Deadlock</w:t>
      </w:r>
      <w:r w:rsidR="002B678A">
        <w:t>Statements</w:t>
      </w:r>
    </w:p>
    <w:p w:rsidR="008D7512" w:rsidRDefault="002B678A" w:rsidP="008D7512">
      <w:pPr>
        <w:pStyle w:val="BodyText"/>
        <w:numPr>
          <w:ilvl w:val="1"/>
          <w:numId w:val="14"/>
        </w:numPr>
      </w:pPr>
      <w:r>
        <w:t>This is a new table which will store the time of a deadlock and the ha</w:t>
      </w:r>
      <w:r w:rsidR="00AF51C8">
        <w:t xml:space="preserve">sh of the signature of the </w:t>
      </w:r>
      <w:r>
        <w:t xml:space="preserve">statements involved with the deadlock.  This allows us to provide a “most </w:t>
      </w:r>
      <w:r w:rsidR="00AF51C8">
        <w:t xml:space="preserve">often </w:t>
      </w:r>
      <w:r>
        <w:t>deadlocked” list.</w:t>
      </w:r>
    </w:p>
    <w:p w:rsidR="002B678A" w:rsidRDefault="002B678A" w:rsidP="002B678A">
      <w:pPr>
        <w:pStyle w:val="BodyText"/>
        <w:numPr>
          <w:ilvl w:val="1"/>
          <w:numId w:val="14"/>
        </w:numPr>
      </w:pPr>
      <w:r>
        <w:t>This table will link to the QuerySignature, QueryText, and Deadlocks tables</w:t>
      </w:r>
    </w:p>
    <w:p w:rsidR="006E7F0E" w:rsidRDefault="006E7F0E" w:rsidP="006E7F0E">
      <w:pPr>
        <w:pStyle w:val="BodyText"/>
        <w:numPr>
          <w:ilvl w:val="0"/>
          <w:numId w:val="14"/>
        </w:numPr>
      </w:pPr>
      <w:r>
        <w:t>QueryAggregation</w:t>
      </w:r>
    </w:p>
    <w:p w:rsidR="006E7F0E" w:rsidRDefault="006E7F0E" w:rsidP="006E7F0E">
      <w:pPr>
        <w:pStyle w:val="BodyText"/>
        <w:numPr>
          <w:ilvl w:val="1"/>
          <w:numId w:val="14"/>
        </w:numPr>
      </w:pPr>
      <w:r>
        <w:t xml:space="preserve">Contains the aggregated statistics </w:t>
      </w:r>
      <w:r w:rsidR="003C1EDF">
        <w:t xml:space="preserve">for </w:t>
      </w:r>
      <w:r>
        <w:t>a query signature. No aggregation will be provided for individual executions of a query.</w:t>
      </w:r>
      <w:r w:rsidR="003C1EDF">
        <w:t xml:space="preserve">  </w:t>
      </w:r>
    </w:p>
    <w:p w:rsidR="003C1EDF" w:rsidRDefault="003C1EDF" w:rsidP="006E7F0E">
      <w:pPr>
        <w:pStyle w:val="BodyText"/>
        <w:numPr>
          <w:ilvl w:val="1"/>
          <w:numId w:val="14"/>
        </w:numPr>
      </w:pPr>
      <w:r>
        <w:t>The aggregation period (hourly, every 10 minutes, daily) is open to discussion</w:t>
      </w:r>
    </w:p>
    <w:p w:rsidR="006E7F0E" w:rsidRDefault="006E7F0E" w:rsidP="006E7F0E">
      <w:pPr>
        <w:pStyle w:val="BodyText"/>
        <w:numPr>
          <w:ilvl w:val="1"/>
          <w:numId w:val="14"/>
        </w:numPr>
      </w:pPr>
      <w:r>
        <w:t xml:space="preserve">Intended to be groomed </w:t>
      </w:r>
      <w:r w:rsidR="003C1EDF">
        <w:t>at</w:t>
      </w:r>
      <w:r>
        <w:t xml:space="preserve"> 30 days</w:t>
      </w:r>
      <w:r w:rsidR="003C1EDF">
        <w:t>, or the configured retention period for Query Monitor stats</w:t>
      </w:r>
    </w:p>
    <w:p w:rsidR="006E7F0E" w:rsidRDefault="006E7F0E" w:rsidP="006E7F0E">
      <w:pPr>
        <w:pStyle w:val="BodyText"/>
        <w:numPr>
          <w:ilvl w:val="0"/>
          <w:numId w:val="14"/>
        </w:numPr>
      </w:pPr>
      <w:r>
        <w:t>QueryStatistics</w:t>
      </w:r>
      <w:r w:rsidR="00F307D5">
        <w:t xml:space="preserve"> – If needed</w:t>
      </w:r>
    </w:p>
    <w:p w:rsidR="00F307D5" w:rsidRDefault="00F307D5" w:rsidP="00F307D5">
      <w:pPr>
        <w:pStyle w:val="BodyText"/>
        <w:numPr>
          <w:ilvl w:val="1"/>
          <w:numId w:val="14"/>
        </w:numPr>
      </w:pPr>
      <w:r>
        <w:t xml:space="preserve">This contains information similar to the graph at the bottom of the old Queries view.  If such a graph is not kept in the new view, this table </w:t>
      </w:r>
      <w:r w:rsidR="00131A5C">
        <w:t>may</w:t>
      </w:r>
      <w:r>
        <w:t xml:space="preserve"> be superfluous</w:t>
      </w:r>
    </w:p>
    <w:p w:rsidR="006E7F0E" w:rsidRDefault="006E7F0E" w:rsidP="006E7F0E">
      <w:pPr>
        <w:pStyle w:val="BodyText"/>
        <w:numPr>
          <w:ilvl w:val="1"/>
          <w:numId w:val="14"/>
        </w:numPr>
      </w:pPr>
      <w:r>
        <w:t>Contains the aggregated statistics for all queries of a given type (batch, stored procedure, or statement)</w:t>
      </w:r>
    </w:p>
    <w:p w:rsidR="006E7F0E" w:rsidRDefault="006E7F0E" w:rsidP="006E7F0E">
      <w:pPr>
        <w:pStyle w:val="BodyText"/>
        <w:numPr>
          <w:ilvl w:val="1"/>
          <w:numId w:val="14"/>
        </w:numPr>
      </w:pPr>
      <w:r>
        <w:t xml:space="preserve">Intended to be groomed </w:t>
      </w:r>
      <w:r w:rsidR="003C1EDF">
        <w:t>at</w:t>
      </w:r>
      <w:r>
        <w:t xml:space="preserve"> 30 day</w:t>
      </w:r>
      <w:r w:rsidR="003C1EDF">
        <w:t>s, or the configured retention period for Query Monitor stats</w:t>
      </w:r>
    </w:p>
    <w:p w:rsidR="006E7F0E" w:rsidRDefault="006E7F0E" w:rsidP="006E7F0E">
      <w:pPr>
        <w:pStyle w:val="BodyText"/>
        <w:numPr>
          <w:ilvl w:val="0"/>
          <w:numId w:val="14"/>
        </w:numPr>
      </w:pPr>
      <w:r>
        <w:t>QuerySignature</w:t>
      </w:r>
    </w:p>
    <w:p w:rsidR="006E7F0E" w:rsidRDefault="006E7F0E" w:rsidP="006E7F0E">
      <w:pPr>
        <w:pStyle w:val="BodyText"/>
        <w:numPr>
          <w:ilvl w:val="1"/>
          <w:numId w:val="14"/>
        </w:numPr>
      </w:pPr>
      <w:r>
        <w:t>Contains the first 8000 characters of a query signature, which may be linked to both QueryStatements and QueryAggregation</w:t>
      </w:r>
    </w:p>
    <w:p w:rsidR="006E7F0E" w:rsidRDefault="006E7F0E" w:rsidP="006E7F0E">
      <w:pPr>
        <w:pStyle w:val="BodyText"/>
        <w:numPr>
          <w:ilvl w:val="1"/>
          <w:numId w:val="14"/>
        </w:numPr>
      </w:pPr>
      <w:r>
        <w:t>Unicode data and values beyond 8000 characters will be available in the overflow table, QuerySignatureOverflow</w:t>
      </w:r>
    </w:p>
    <w:p w:rsidR="006E7F0E" w:rsidRDefault="006E7F0E" w:rsidP="006E7F0E">
      <w:pPr>
        <w:pStyle w:val="BodyText"/>
        <w:numPr>
          <w:ilvl w:val="1"/>
          <w:numId w:val="14"/>
        </w:numPr>
      </w:pPr>
      <w:r>
        <w:t>Also contains a link to the single worst execution of QueryText</w:t>
      </w:r>
    </w:p>
    <w:p w:rsidR="003C7E0A" w:rsidRDefault="003C7E0A" w:rsidP="006E7F0E">
      <w:pPr>
        <w:pStyle w:val="BodyText"/>
        <w:numPr>
          <w:ilvl w:val="1"/>
          <w:numId w:val="14"/>
        </w:numPr>
      </w:pPr>
      <w:r>
        <w:t>Groom out when no longer linked to any other table</w:t>
      </w:r>
    </w:p>
    <w:p w:rsidR="006E7F0E" w:rsidRDefault="006E7F0E" w:rsidP="006E7F0E">
      <w:pPr>
        <w:pStyle w:val="BodyText"/>
        <w:numPr>
          <w:ilvl w:val="0"/>
          <w:numId w:val="14"/>
        </w:numPr>
      </w:pPr>
      <w:r>
        <w:t>QueryText</w:t>
      </w:r>
    </w:p>
    <w:p w:rsidR="006E7F0E" w:rsidRDefault="006E7F0E" w:rsidP="006E7F0E">
      <w:pPr>
        <w:pStyle w:val="BodyText"/>
        <w:numPr>
          <w:ilvl w:val="1"/>
          <w:numId w:val="14"/>
        </w:numPr>
      </w:pPr>
      <w:r>
        <w:t xml:space="preserve">Contains the first 8000 characters of an individual execution of a query, which may be linked to both </w:t>
      </w:r>
      <w:r w:rsidR="00C8104E">
        <w:t>QueryStatements and QuerySignature</w:t>
      </w:r>
    </w:p>
    <w:p w:rsidR="00C8104E" w:rsidRDefault="00C8104E" w:rsidP="006E7F0E">
      <w:pPr>
        <w:pStyle w:val="BodyText"/>
        <w:numPr>
          <w:ilvl w:val="1"/>
          <w:numId w:val="14"/>
        </w:numPr>
      </w:pPr>
      <w:r>
        <w:t xml:space="preserve">The link to QuerySignature exists in order to provide a single example of a fleshed-out query once the </w:t>
      </w:r>
    </w:p>
    <w:p w:rsidR="006E7F0E" w:rsidRDefault="006E7F0E" w:rsidP="006E7F0E">
      <w:pPr>
        <w:pStyle w:val="BodyText"/>
        <w:numPr>
          <w:ilvl w:val="1"/>
          <w:numId w:val="14"/>
        </w:numPr>
      </w:pPr>
      <w:r>
        <w:t>Unicode data and values beyond 8000 characters will be available in the overflow table, QuerySignatureOverflow</w:t>
      </w:r>
    </w:p>
    <w:p w:rsidR="003C7E0A" w:rsidRDefault="003C7E0A" w:rsidP="003C7E0A">
      <w:pPr>
        <w:pStyle w:val="BodyText"/>
        <w:numPr>
          <w:ilvl w:val="1"/>
          <w:numId w:val="14"/>
        </w:numPr>
      </w:pPr>
      <w:r>
        <w:t>Groom out when no longer linked to any other table</w:t>
      </w:r>
    </w:p>
    <w:p w:rsidR="003C7E0A" w:rsidRDefault="003C7E0A" w:rsidP="003C7E0A">
      <w:pPr>
        <w:pStyle w:val="BodyText"/>
        <w:numPr>
          <w:ilvl w:val="0"/>
          <w:numId w:val="14"/>
        </w:numPr>
      </w:pPr>
      <w:r>
        <w:t>ApplicationName, UserName, ClientComputerName</w:t>
      </w:r>
    </w:p>
    <w:p w:rsidR="003C7E0A" w:rsidRDefault="003C7E0A" w:rsidP="003C7E0A">
      <w:pPr>
        <w:pStyle w:val="BodyText"/>
        <w:numPr>
          <w:ilvl w:val="1"/>
          <w:numId w:val="14"/>
        </w:numPr>
      </w:pPr>
      <w:r>
        <w:t>Lookup tables for string values which would otherwise be fully expanded in QueryStatements</w:t>
      </w:r>
    </w:p>
    <w:p w:rsidR="003C7E0A" w:rsidRDefault="003C7E0A" w:rsidP="003C7E0A">
      <w:pPr>
        <w:pStyle w:val="BodyText"/>
        <w:numPr>
          <w:ilvl w:val="1"/>
          <w:numId w:val="14"/>
        </w:numPr>
      </w:pPr>
      <w:r>
        <w:t>These are mostly of value for reporting purposes and do not need to be included in the main table</w:t>
      </w:r>
    </w:p>
    <w:p w:rsidR="003C7E0A" w:rsidRDefault="003C7E0A" w:rsidP="003C7E0A">
      <w:pPr>
        <w:pStyle w:val="BodyText"/>
        <w:numPr>
          <w:ilvl w:val="1"/>
          <w:numId w:val="14"/>
        </w:numPr>
      </w:pPr>
      <w:r>
        <w:t>Groom out when no longer linked to any other table</w:t>
      </w:r>
    </w:p>
    <w:p w:rsidR="00C8104E" w:rsidRDefault="00C8104E" w:rsidP="00C8104E">
      <w:pPr>
        <w:pStyle w:val="BodyText"/>
      </w:pPr>
      <w:r>
        <w:t>The existing QueryMonitor table and the associated SQL_Signature function will be left in place for 1 version in order to allow old data to be gradually moved to the new format (see 5.2).</w:t>
      </w:r>
    </w:p>
    <w:p w:rsidR="006E7F0E" w:rsidRPr="00DF3AA2" w:rsidRDefault="00C8104E" w:rsidP="003C7E0A">
      <w:pPr>
        <w:pStyle w:val="BodyText"/>
      </w:pPr>
      <w:r>
        <w:t xml:space="preserve">There will be </w:t>
      </w:r>
      <w:r w:rsidR="003C7E0A">
        <w:t>a significant m</w:t>
      </w:r>
      <w:r>
        <w:t xml:space="preserve">odification to the grooming job, which will need to groom both the existing QueryMonitor table and the accumulated new tables.  It will also be used to upgrade the old data (see 5.2). </w:t>
      </w:r>
    </w:p>
    <w:p w:rsidR="00676DA1" w:rsidRDefault="00676DA1" w:rsidP="00676DA1">
      <w:pPr>
        <w:pStyle w:val="Heading3"/>
      </w:pPr>
      <w:bookmarkStart w:id="358" w:name="_Toc254859997"/>
      <w:r>
        <w:t>Desktop Client</w:t>
      </w:r>
      <w:bookmarkEnd w:id="358"/>
    </w:p>
    <w:p w:rsidR="00676DA1" w:rsidRDefault="00FE55A9" w:rsidP="00676DA1">
      <w:pPr>
        <w:pStyle w:val="BodyText"/>
      </w:pPr>
      <w:r>
        <w:t>The user interface will be modified as detailed in 4.1 above.</w:t>
      </w:r>
    </w:p>
    <w:p w:rsidR="005B2F3D" w:rsidRDefault="005B2F3D" w:rsidP="00676DA1">
      <w:pPr>
        <w:pStyle w:val="BodyText"/>
      </w:pPr>
      <w:r>
        <w:t>No changes will be made to the trace configuration screens.</w:t>
      </w:r>
    </w:p>
    <w:p w:rsidR="00FE55A9" w:rsidRDefault="00FE55A9" w:rsidP="00FE55A9">
      <w:pPr>
        <w:pStyle w:val="Heading3"/>
      </w:pPr>
      <w:bookmarkStart w:id="359" w:name="_Toc254859998"/>
      <w:r>
        <w:t>Reports</w:t>
      </w:r>
      <w:bookmarkEnd w:id="359"/>
    </w:p>
    <w:p w:rsidR="00FE55A9" w:rsidRDefault="00FE55A9" w:rsidP="00676DA1">
      <w:pPr>
        <w:pStyle w:val="BodyText"/>
      </w:pPr>
      <w:r>
        <w:t>Due to the significant change in repository structure, all Query Monitor related reports will need extensive re-working in order to continue to function.</w:t>
      </w:r>
      <w:r w:rsidR="00F93F92">
        <w:t xml:space="preserve">  </w:t>
      </w:r>
      <w:r w:rsidR="000E330A">
        <w:t>Existing PRs with regard to adding additional filters to the report may be undertaken at this time.</w:t>
      </w:r>
    </w:p>
    <w:p w:rsidR="00FE55A9" w:rsidRPr="00676DA1" w:rsidRDefault="00FE55A9" w:rsidP="00676DA1">
      <w:pPr>
        <w:pStyle w:val="BodyText"/>
      </w:pPr>
    </w:p>
    <w:p w:rsidR="00AA220A" w:rsidRDefault="00AA220A">
      <w:pPr>
        <w:pStyle w:val="Heading2"/>
      </w:pPr>
      <w:bookmarkStart w:id="360" w:name="_Toc254859999"/>
      <w:r>
        <w:t>Installation</w:t>
      </w:r>
      <w:r w:rsidR="009670DE">
        <w:t xml:space="preserve"> Issues</w:t>
      </w:r>
      <w:bookmarkEnd w:id="360"/>
    </w:p>
    <w:p w:rsidR="00C8104E" w:rsidRDefault="003C7E0A" w:rsidP="0099310F">
      <w:pPr>
        <w:pStyle w:val="BodyText"/>
      </w:pPr>
      <w:r>
        <w:t xml:space="preserve">The tremendous changes to the repository will require an </w:t>
      </w:r>
      <w:r w:rsidR="00FE55A9">
        <w:t>extended</w:t>
      </w:r>
      <w:r>
        <w:t xml:space="preserve"> upgrade process for past Query Monitor data.  </w:t>
      </w:r>
      <w:r w:rsidR="00C8104E">
        <w:t xml:space="preserve">In order to avoid a protracted upgrade process, the grooming job will </w:t>
      </w:r>
      <w:commentRangeStart w:id="361"/>
      <w:commentRangeStart w:id="362"/>
      <w:r w:rsidR="00C8104E">
        <w:t xml:space="preserve">incrementally upgrade data </w:t>
      </w:r>
      <w:commentRangeEnd w:id="361"/>
      <w:r w:rsidR="00515BBC">
        <w:rPr>
          <w:rStyle w:val="CommentReference"/>
        </w:rPr>
        <w:commentReference w:id="361"/>
      </w:r>
      <w:commentRangeEnd w:id="362"/>
      <w:r w:rsidR="00BC2686">
        <w:rPr>
          <w:rStyle w:val="CommentReference"/>
        </w:rPr>
        <w:commentReference w:id="362"/>
      </w:r>
      <w:r w:rsidR="00C8104E">
        <w:t xml:space="preserve">and insert it into the new tables, working on a small (TBD) number of rows per run of the job and moving back in time until all old data is either upgraded or groomed out.  </w:t>
      </w:r>
      <w:r w:rsidR="00F307D5">
        <w:t>The management service may need to be involved in the upgrade process in order to provide proper hashes for stored queries.  The details of this process will need to be solidified once the new table structure is in place.</w:t>
      </w:r>
    </w:p>
    <w:p w:rsidR="0099310F" w:rsidRDefault="00C8104E" w:rsidP="0099310F">
      <w:pPr>
        <w:pStyle w:val="BodyText"/>
      </w:pPr>
      <w:r>
        <w:t xml:space="preserve"> </w:t>
      </w:r>
    </w:p>
    <w:p w:rsidR="00AA220A" w:rsidRDefault="00AA220A">
      <w:pPr>
        <w:pStyle w:val="Heading2"/>
      </w:pPr>
      <w:bookmarkStart w:id="363" w:name="_Toc254860000"/>
      <w:bookmarkStart w:id="364" w:name="_Toc360430713"/>
      <w:bookmarkStart w:id="365" w:name="_Toc360430805"/>
      <w:bookmarkStart w:id="366" w:name="_Toc360431061"/>
      <w:bookmarkStart w:id="367" w:name="_Toc360431526"/>
      <w:bookmarkStart w:id="368" w:name="_Toc360431938"/>
      <w:bookmarkStart w:id="369" w:name="_Toc360433710"/>
      <w:bookmarkStart w:id="370" w:name="_Toc374866372"/>
      <w:bookmarkStart w:id="371" w:name="_Toc375126877"/>
      <w:bookmarkStart w:id="372" w:name="_Toc375126908"/>
      <w:bookmarkStart w:id="373" w:name="_Toc375126933"/>
      <w:bookmarkStart w:id="374" w:name="_Toc377373074"/>
      <w:bookmarkStart w:id="375" w:name="_Toc378468809"/>
      <w:bookmarkStart w:id="376" w:name="_Toc381264549"/>
      <w:r>
        <w:t>Schedule</w:t>
      </w:r>
      <w:bookmarkEnd w:id="363"/>
    </w:p>
    <w:p w:rsidR="00AA220A" w:rsidRDefault="00AA220A">
      <w:pPr>
        <w:pStyle w:val="Heading3"/>
      </w:pPr>
      <w:bookmarkStart w:id="377" w:name="_Toc254860001"/>
      <w:r>
        <w:t>Work Breakdown and Sizings</w:t>
      </w:r>
      <w:bookmarkEnd w:id="3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p>
        </w:tc>
      </w:tr>
      <w:tr w:rsidR="009559A3">
        <w:tc>
          <w:tcPr>
            <w:tcW w:w="6721" w:type="dxa"/>
          </w:tcPr>
          <w:p w:rsidR="009559A3" w:rsidRDefault="005B2F3D" w:rsidP="00AA220A">
            <w:pPr>
              <w:pStyle w:val="BodyText"/>
            </w:pPr>
            <w:r>
              <w:t>Desktop Client</w:t>
            </w:r>
          </w:p>
        </w:tc>
        <w:tc>
          <w:tcPr>
            <w:tcW w:w="1386" w:type="dxa"/>
          </w:tcPr>
          <w:p w:rsidR="009559A3" w:rsidRDefault="009559A3" w:rsidP="00AA220A">
            <w:pPr>
              <w:pStyle w:val="BodyText"/>
            </w:pPr>
          </w:p>
        </w:tc>
        <w:tc>
          <w:tcPr>
            <w:tcW w:w="1469" w:type="dxa"/>
          </w:tcPr>
          <w:p w:rsidR="009559A3" w:rsidRDefault="005B2F3D" w:rsidP="00AA220A">
            <w:pPr>
              <w:pStyle w:val="BodyText"/>
            </w:pPr>
            <w:del w:id="378" w:author="Vicky Harp" w:date="2010-02-25T11:16:00Z">
              <w:r w:rsidDel="00EB2332">
                <w:delText xml:space="preserve">6 </w:delText>
              </w:r>
            </w:del>
            <w:ins w:id="379" w:author="Vicky Harp" w:date="2010-02-25T11:16:00Z">
              <w:r w:rsidR="00EB2332">
                <w:t xml:space="preserve">7 </w:t>
              </w:r>
            </w:ins>
            <w:r>
              <w:t>days</w:t>
            </w:r>
          </w:p>
        </w:tc>
      </w:tr>
      <w:tr w:rsidR="009559A3">
        <w:tc>
          <w:tcPr>
            <w:tcW w:w="6721" w:type="dxa"/>
          </w:tcPr>
          <w:p w:rsidR="009559A3" w:rsidRDefault="005B2F3D" w:rsidP="00AA220A">
            <w:pPr>
              <w:pStyle w:val="BodyText"/>
            </w:pPr>
            <w:r>
              <w:t>Services Work</w:t>
            </w:r>
          </w:p>
        </w:tc>
        <w:tc>
          <w:tcPr>
            <w:tcW w:w="1386" w:type="dxa"/>
          </w:tcPr>
          <w:p w:rsidR="009559A3" w:rsidRDefault="009559A3" w:rsidP="00AA220A">
            <w:pPr>
              <w:pStyle w:val="BodyText"/>
            </w:pPr>
          </w:p>
        </w:tc>
        <w:tc>
          <w:tcPr>
            <w:tcW w:w="1469" w:type="dxa"/>
          </w:tcPr>
          <w:p w:rsidR="009559A3" w:rsidRDefault="005B2F3D" w:rsidP="00AA220A">
            <w:pPr>
              <w:pStyle w:val="BodyText"/>
            </w:pPr>
            <w:r>
              <w:t>4 days</w:t>
            </w:r>
          </w:p>
        </w:tc>
      </w:tr>
      <w:tr w:rsidR="009559A3">
        <w:tc>
          <w:tcPr>
            <w:tcW w:w="6721" w:type="dxa"/>
          </w:tcPr>
          <w:p w:rsidR="009559A3" w:rsidRDefault="005B2F3D" w:rsidP="00AA220A">
            <w:pPr>
              <w:pStyle w:val="BodyText"/>
            </w:pPr>
            <w:r>
              <w:t>Repository Work</w:t>
            </w:r>
          </w:p>
        </w:tc>
        <w:tc>
          <w:tcPr>
            <w:tcW w:w="1386" w:type="dxa"/>
          </w:tcPr>
          <w:p w:rsidR="009559A3" w:rsidRDefault="009559A3" w:rsidP="00AA220A">
            <w:pPr>
              <w:pStyle w:val="BodyText"/>
            </w:pPr>
          </w:p>
        </w:tc>
        <w:tc>
          <w:tcPr>
            <w:tcW w:w="1469" w:type="dxa"/>
          </w:tcPr>
          <w:p w:rsidR="009559A3" w:rsidRDefault="005B2F3D" w:rsidP="00AA220A">
            <w:pPr>
              <w:pStyle w:val="BodyText"/>
            </w:pPr>
            <w:r>
              <w:t>4 days</w:t>
            </w:r>
          </w:p>
        </w:tc>
      </w:tr>
      <w:tr w:rsidR="005B2F3D">
        <w:tc>
          <w:tcPr>
            <w:tcW w:w="6721" w:type="dxa"/>
          </w:tcPr>
          <w:p w:rsidR="005B2F3D" w:rsidRDefault="005B2F3D" w:rsidP="00C27279">
            <w:pPr>
              <w:pStyle w:val="BodyText"/>
            </w:pPr>
            <w:r>
              <w:t>Grooming Job and Upgrade Changes</w:t>
            </w:r>
          </w:p>
        </w:tc>
        <w:tc>
          <w:tcPr>
            <w:tcW w:w="1386" w:type="dxa"/>
          </w:tcPr>
          <w:p w:rsidR="005B2F3D" w:rsidRDefault="005B2F3D" w:rsidP="00AA220A">
            <w:pPr>
              <w:pStyle w:val="BodyText"/>
            </w:pPr>
          </w:p>
        </w:tc>
        <w:tc>
          <w:tcPr>
            <w:tcW w:w="1469" w:type="dxa"/>
          </w:tcPr>
          <w:p w:rsidR="005B2F3D" w:rsidRDefault="005B2F3D" w:rsidP="00AA220A">
            <w:pPr>
              <w:pStyle w:val="BodyText"/>
            </w:pPr>
            <w:r>
              <w:t>3 days</w:t>
            </w:r>
          </w:p>
        </w:tc>
      </w:tr>
      <w:tr w:rsidR="005B2F3D">
        <w:tc>
          <w:tcPr>
            <w:tcW w:w="6721" w:type="dxa"/>
          </w:tcPr>
          <w:p w:rsidR="005B2F3D" w:rsidRDefault="005B2F3D" w:rsidP="00C77C1C">
            <w:pPr>
              <w:pStyle w:val="BodyText"/>
            </w:pPr>
            <w:r>
              <w:t>Report Upgrades</w:t>
            </w:r>
          </w:p>
        </w:tc>
        <w:tc>
          <w:tcPr>
            <w:tcW w:w="1386" w:type="dxa"/>
          </w:tcPr>
          <w:p w:rsidR="005B2F3D" w:rsidRDefault="005B2F3D" w:rsidP="00AA220A">
            <w:pPr>
              <w:pStyle w:val="BodyText"/>
            </w:pPr>
          </w:p>
        </w:tc>
        <w:tc>
          <w:tcPr>
            <w:tcW w:w="1469" w:type="dxa"/>
          </w:tcPr>
          <w:p w:rsidR="005B2F3D" w:rsidRDefault="005B2F3D" w:rsidP="00C27279">
            <w:pPr>
              <w:pStyle w:val="BodyText"/>
            </w:pPr>
            <w:r>
              <w:t>2 days</w:t>
            </w:r>
          </w:p>
        </w:tc>
      </w:tr>
      <w:tr w:rsidR="005B2F3D">
        <w:tc>
          <w:tcPr>
            <w:tcW w:w="6721" w:type="dxa"/>
          </w:tcPr>
          <w:p w:rsidR="005B2F3D" w:rsidRDefault="005B2F3D" w:rsidP="00AA220A">
            <w:pPr>
              <w:pStyle w:val="BodyText"/>
              <w:rPr>
                <w:b/>
                <w:bCs/>
                <w:sz w:val="24"/>
              </w:rPr>
            </w:pPr>
            <w:r>
              <w:t>Unit and Integration Testing</w:t>
            </w:r>
          </w:p>
        </w:tc>
        <w:tc>
          <w:tcPr>
            <w:tcW w:w="1386" w:type="dxa"/>
          </w:tcPr>
          <w:p w:rsidR="005B2F3D" w:rsidRDefault="005B2F3D" w:rsidP="00AA220A">
            <w:pPr>
              <w:pStyle w:val="BodyText"/>
              <w:rPr>
                <w:b/>
                <w:bCs/>
                <w:sz w:val="24"/>
              </w:rPr>
            </w:pPr>
          </w:p>
        </w:tc>
        <w:tc>
          <w:tcPr>
            <w:tcW w:w="1469" w:type="dxa"/>
          </w:tcPr>
          <w:p w:rsidR="005B2F3D" w:rsidRDefault="005B2F3D" w:rsidP="00AA220A">
            <w:pPr>
              <w:pStyle w:val="BodyText"/>
              <w:rPr>
                <w:b/>
                <w:bCs/>
                <w:sz w:val="24"/>
              </w:rPr>
            </w:pPr>
            <w:r>
              <w:t>4 day</w:t>
            </w:r>
            <w:ins w:id="380" w:author="Vicky Harp" w:date="2010-02-25T11:16:00Z">
              <w:r w:rsidR="00EB2332">
                <w:t>s</w:t>
              </w:r>
            </w:ins>
            <w:del w:id="381" w:author="Vicky Harp" w:date="2010-02-25T11:15:00Z">
              <w:r w:rsidR="00BF787E" w:rsidDel="00EB2332">
                <w:delText>c:\</w:delText>
              </w:r>
              <w:r w:rsidDel="00EB2332">
                <w:delText>s</w:delText>
              </w:r>
            </w:del>
          </w:p>
        </w:tc>
      </w:tr>
      <w:tr w:rsidR="005B2F3D">
        <w:tc>
          <w:tcPr>
            <w:tcW w:w="6721" w:type="dxa"/>
          </w:tcPr>
          <w:p w:rsidR="005B2F3D" w:rsidRDefault="005B2F3D" w:rsidP="00AA220A">
            <w:pPr>
              <w:pStyle w:val="BodyText"/>
              <w:rPr>
                <w:b/>
                <w:bCs/>
                <w:sz w:val="24"/>
              </w:rPr>
            </w:pPr>
            <w:r>
              <w:rPr>
                <w:b/>
                <w:bCs/>
                <w:sz w:val="24"/>
              </w:rPr>
              <w:t>Total</w:t>
            </w:r>
          </w:p>
        </w:tc>
        <w:tc>
          <w:tcPr>
            <w:tcW w:w="1386" w:type="dxa"/>
          </w:tcPr>
          <w:p w:rsidR="005B2F3D" w:rsidRDefault="005B2F3D" w:rsidP="00AA220A">
            <w:pPr>
              <w:pStyle w:val="BodyText"/>
              <w:rPr>
                <w:b/>
                <w:bCs/>
                <w:sz w:val="24"/>
              </w:rPr>
            </w:pPr>
          </w:p>
        </w:tc>
        <w:tc>
          <w:tcPr>
            <w:tcW w:w="1469" w:type="dxa"/>
          </w:tcPr>
          <w:p w:rsidR="005B2F3D" w:rsidRDefault="005B2F3D" w:rsidP="00EB2332">
            <w:pPr>
              <w:pStyle w:val="BodyText"/>
              <w:rPr>
                <w:b/>
                <w:bCs/>
                <w:sz w:val="24"/>
              </w:rPr>
            </w:pPr>
            <w:del w:id="382" w:author="Vicky Harp" w:date="2010-02-25T11:16:00Z">
              <w:r w:rsidDel="00EB2332">
                <w:rPr>
                  <w:b/>
                  <w:bCs/>
                  <w:sz w:val="24"/>
                </w:rPr>
                <w:delText>2</w:delText>
              </w:r>
              <w:r w:rsidR="00131A5C" w:rsidDel="00EB2332">
                <w:rPr>
                  <w:b/>
                  <w:bCs/>
                  <w:sz w:val="24"/>
                </w:rPr>
                <w:delText>3</w:delText>
              </w:r>
              <w:r w:rsidDel="00EB2332">
                <w:rPr>
                  <w:b/>
                  <w:bCs/>
                  <w:sz w:val="24"/>
                </w:rPr>
                <w:delText xml:space="preserve"> </w:delText>
              </w:r>
            </w:del>
            <w:ins w:id="383" w:author="Vicky Harp" w:date="2010-02-25T11:16:00Z">
              <w:r w:rsidR="00EB2332">
                <w:rPr>
                  <w:b/>
                  <w:bCs/>
                  <w:sz w:val="24"/>
                </w:rPr>
                <w:t xml:space="preserve">24 </w:t>
              </w:r>
            </w:ins>
            <w:r>
              <w:rPr>
                <w:b/>
                <w:bCs/>
                <w:sz w:val="24"/>
              </w:rPr>
              <w:t>days</w:t>
            </w:r>
          </w:p>
        </w:tc>
      </w:tr>
    </w:tbl>
    <w:p w:rsidR="00AA220A" w:rsidRDefault="00AA220A">
      <w:pPr>
        <w:pStyle w:val="BodyText"/>
      </w:pPr>
    </w:p>
    <w:p w:rsidR="00AA220A" w:rsidRDefault="00AA220A">
      <w:pPr>
        <w:pStyle w:val="Heading3"/>
      </w:pPr>
      <w:bookmarkStart w:id="384" w:name="_Toc254860002"/>
      <w:r>
        <w:t>Areas of Risk</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84"/>
    </w:p>
    <w:p w:rsidR="0099310F" w:rsidRDefault="005B2F3D" w:rsidP="009559A3">
      <w:pPr>
        <w:pStyle w:val="CommentText"/>
      </w:pPr>
      <w:bookmarkStart w:id="385" w:name="_Toc377373075"/>
      <w:r>
        <w:t>The primary area of risk for this feature is in the repository changes and the associated upgrade and grooming job alterations that are required.</w:t>
      </w:r>
    </w:p>
    <w:p w:rsidR="0099310F" w:rsidRDefault="0099310F" w:rsidP="009559A3">
      <w:pPr>
        <w:pStyle w:val="CommentText"/>
      </w:pPr>
    </w:p>
    <w:p w:rsidR="00AA220A" w:rsidRDefault="00AA220A">
      <w:pPr>
        <w:pStyle w:val="BodyText"/>
      </w:pPr>
    </w:p>
    <w:p w:rsidR="00AA220A" w:rsidRDefault="00AA220A">
      <w:pPr>
        <w:pStyle w:val="Heading1"/>
      </w:pPr>
      <w:bookmarkStart w:id="386" w:name="_Toc254860003"/>
      <w:bookmarkEnd w:id="385"/>
      <w:r>
        <w:t>Quality Assurance Considerations</w:t>
      </w:r>
      <w:bookmarkEnd w:id="386"/>
      <w:r>
        <w:rPr>
          <w:rStyle w:val="CommentReference"/>
        </w:rPr>
        <w:t xml:space="preserve"> </w:t>
      </w:r>
    </w:p>
    <w:p w:rsidR="009670DE" w:rsidRDefault="009670DE" w:rsidP="009670DE">
      <w:pPr>
        <w:pStyle w:val="Heading3"/>
      </w:pPr>
      <w:bookmarkStart w:id="387" w:name="_Toc254860004"/>
      <w:r>
        <w:t>Overview</w:t>
      </w:r>
      <w:bookmarkEnd w:id="387"/>
    </w:p>
    <w:p w:rsidR="00766772" w:rsidRDefault="00766772" w:rsidP="00766772">
      <w:pPr>
        <w:pStyle w:val="BodyText"/>
        <w:numPr>
          <w:ilvl w:val="0"/>
          <w:numId w:val="17"/>
        </w:numPr>
      </w:pPr>
      <w:r>
        <w:t xml:space="preserve">It would be prudent to compare the speed and repository size of 6.1 </w:t>
      </w:r>
      <w:r w:rsidR="00131A5C">
        <w:t>versus</w:t>
      </w:r>
      <w:r>
        <w:t xml:space="preserve"> 6.2 for this feature, probably by monitoring the same workload with both versions.</w:t>
      </w:r>
    </w:p>
    <w:p w:rsidR="009559A3" w:rsidRDefault="00766772" w:rsidP="00766772">
      <w:pPr>
        <w:pStyle w:val="BodyText"/>
        <w:numPr>
          <w:ilvl w:val="0"/>
          <w:numId w:val="17"/>
        </w:numPr>
      </w:pPr>
      <w:r>
        <w:t>In evaluating this feature it will be important to create a varied workload for tracing: the behavior of the view will not be apparent and will not emulate the user experience if we are using the same few worst performing queries over and over.  Furthermore, if there are only a handful of signatures it could cause the repository changes to appear to be far more effective than they might really be.</w:t>
      </w:r>
    </w:p>
    <w:p w:rsidR="00766772" w:rsidRDefault="00766772" w:rsidP="00766772">
      <w:pPr>
        <w:pStyle w:val="BodyText"/>
        <w:numPr>
          <w:ilvl w:val="0"/>
          <w:numId w:val="17"/>
        </w:numPr>
      </w:pPr>
      <w:r>
        <w:t xml:space="preserve">The upgrade process will need to be thoroughly vetted to ensure that it does not cause </w:t>
      </w:r>
      <w:r w:rsidR="00131A5C">
        <w:t xml:space="preserve">problematic </w:t>
      </w:r>
      <w:r>
        <w:t xml:space="preserve">locking or blocking, especially on </w:t>
      </w:r>
      <w:r w:rsidR="00131A5C">
        <w:t>servers which are upgrading large amounts of data.</w:t>
      </w:r>
      <w:r>
        <w:t xml:space="preserve"> </w:t>
      </w:r>
    </w:p>
    <w:p w:rsidR="00AA220A" w:rsidRDefault="009670DE" w:rsidP="009670DE">
      <w:pPr>
        <w:pStyle w:val="Heading3"/>
      </w:pPr>
      <w:bookmarkStart w:id="388" w:name="_Toc254860005"/>
      <w:r>
        <w:t>Developer-Created Unit Tests</w:t>
      </w:r>
      <w:bookmarkEnd w:id="388"/>
    </w:p>
    <w:p w:rsidR="009559A3" w:rsidRDefault="00766772" w:rsidP="009559A3">
      <w:pPr>
        <w:pStyle w:val="BodyText"/>
      </w:pPr>
      <w:r>
        <w:rPr>
          <w:noProof/>
        </w:rPr>
        <w:t>None anticipated</w:t>
      </w:r>
    </w:p>
    <w:p w:rsidR="009670DE" w:rsidRDefault="009670DE">
      <w:pPr>
        <w:pStyle w:val="BodyText"/>
      </w:pPr>
    </w:p>
    <w:p w:rsidR="00000000" w:rsidRDefault="00AA220A">
      <w:pPr>
        <w:pStyle w:val="Heading1"/>
        <w:pBdr>
          <w:top w:val="single" w:sz="24" w:space="2" w:color="auto"/>
        </w:pBdr>
        <w:pPrChange w:id="389" w:author="Roberto Yonekawa" w:date="2010-02-08T16:49:00Z">
          <w:pPr>
            <w:pStyle w:val="Heading1"/>
          </w:pPr>
        </w:pPrChange>
      </w:pPr>
      <w:bookmarkStart w:id="390" w:name="_Toc254860006"/>
      <w:r>
        <w:t>Documentation</w:t>
      </w:r>
      <w:r w:rsidR="009559A3">
        <w:t xml:space="preserve"> Considerations</w:t>
      </w:r>
      <w:bookmarkEnd w:id="390"/>
    </w:p>
    <w:p w:rsidR="00AA220A" w:rsidRDefault="00766772" w:rsidP="009559A3">
      <w:pPr>
        <w:pStyle w:val="BodyText"/>
      </w:pPr>
      <w:r>
        <w:t xml:space="preserve">This is a significant departure from the old view so existing documentation will be made obsolete for the Queries view.  </w:t>
      </w:r>
    </w:p>
    <w:p w:rsidR="00766772" w:rsidRPr="009559A3" w:rsidRDefault="00766772" w:rsidP="009559A3">
      <w:pPr>
        <w:pStyle w:val="BodyText"/>
      </w:pPr>
      <w:r>
        <w:t>The upgrade process may need to be documented in the release notes so that users understand why their previously-collected data is not necessarily available right away after upgrade.</w:t>
      </w:r>
    </w:p>
    <w:p w:rsidR="00AA220A" w:rsidRDefault="009559A3">
      <w:pPr>
        <w:pStyle w:val="Heading1"/>
      </w:pPr>
      <w:bookmarkStart w:id="391" w:name="_Toc254860007"/>
      <w:r>
        <w:t>Bibliography</w:t>
      </w:r>
      <w:bookmarkEnd w:id="391"/>
      <w:r w:rsidR="00AA220A">
        <w:rPr>
          <w:rStyle w:val="CommentReference"/>
          <w:rFonts w:ascii="Times New Roman" w:hAnsi="Times New Roman"/>
          <w:b w:val="0"/>
          <w:i w:val="0"/>
          <w:vanish/>
        </w:rPr>
        <w:t xml:space="preserve"> </w:t>
      </w:r>
    </w:p>
    <w:sectPr w:rsidR="00AA220A" w:rsidSect="00AE2C39">
      <w:pgSz w:w="12240" w:h="15840"/>
      <w:pgMar w:top="1440" w:right="1440" w:bottom="1440" w:left="144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4" w:author="Roberto Yonekawa" w:date="2010-02-10T16:58:00Z" w:initials="RY">
    <w:p w:rsidR="006D7691" w:rsidRDefault="006D7691">
      <w:pPr>
        <w:pStyle w:val="CommentText"/>
      </w:pPr>
      <w:r>
        <w:rPr>
          <w:rStyle w:val="CommentReference"/>
        </w:rPr>
        <w:annotationRef/>
      </w:r>
      <w:r>
        <w:t>Do we need any new alerts based on the new query stats we will have about CPU, I/O, query executions, etc?</w:t>
      </w:r>
    </w:p>
  </w:comment>
  <w:comment w:id="225" w:author="Vicky Harp" w:date="2010-02-10T14:57:00Z" w:initials="VH">
    <w:p w:rsidR="00BC2686" w:rsidRDefault="00BC2686">
      <w:pPr>
        <w:pStyle w:val="CommentText"/>
      </w:pPr>
      <w:r>
        <w:rPr>
          <w:rStyle w:val="CommentReference"/>
        </w:rPr>
        <w:annotationRef/>
      </w:r>
      <w:r>
        <w:t>My sense is no, but open to discussion.  Adding to Open Issues.</w:t>
      </w:r>
    </w:p>
  </w:comment>
  <w:comment w:id="282" w:author="hsullivan" w:date="2010-02-10T16:58:00Z" w:initials="h">
    <w:p w:rsidR="00663210" w:rsidRDefault="00663210">
      <w:pPr>
        <w:pStyle w:val="CommentText"/>
      </w:pPr>
      <w:r>
        <w:rPr>
          <w:rStyle w:val="CommentReference"/>
        </w:rPr>
        <w:annotationRef/>
      </w:r>
      <w:r>
        <w:t>What is our default view ? What view will be shown if no query monitor data is being collected? Can we detect that?</w:t>
      </w:r>
    </w:p>
  </w:comment>
  <w:comment w:id="284" w:author="Roberto Yonekawa" w:date="2010-02-10T16:58:00Z" w:initials="RY">
    <w:p w:rsidR="00224D6E" w:rsidRDefault="00224D6E">
      <w:pPr>
        <w:pStyle w:val="CommentText"/>
      </w:pPr>
      <w:r>
        <w:rPr>
          <w:rStyle w:val="CommentReference"/>
        </w:rPr>
        <w:annotationRef/>
      </w:r>
      <w:r>
        <w:t>The time selector</w:t>
      </w:r>
      <w:r w:rsidRPr="00224D6E">
        <w:t xml:space="preserve"> </w:t>
      </w:r>
      <w:r>
        <w:t>is</w:t>
      </w:r>
      <w:r w:rsidRPr="00224D6E">
        <w:t xml:space="preserve"> another graphical way of selecting individual collected </w:t>
      </w:r>
      <w:r>
        <w:t>snapshots</w:t>
      </w:r>
      <w:r w:rsidRPr="00224D6E">
        <w:t xml:space="preserve"> or will it allow the user to select more than one </w:t>
      </w:r>
      <w:r>
        <w:t>snapshot</w:t>
      </w:r>
      <w:r w:rsidRPr="00224D6E">
        <w:t xml:space="preserve"> </w:t>
      </w:r>
      <w:r>
        <w:t>or a range</w:t>
      </w:r>
      <w:r w:rsidRPr="00224D6E">
        <w:t xml:space="preserve"> in which the view would aggregate data? </w:t>
      </w:r>
      <w:r w:rsidR="00257878">
        <w:t>If the user selects a period, will it aggregate stats?</w:t>
      </w:r>
    </w:p>
  </w:comment>
  <w:comment w:id="285" w:author="Vicky Harp" w:date="2010-02-10T14:50:00Z" w:initials="VH">
    <w:p w:rsidR="005950D9" w:rsidRDefault="005950D9">
      <w:pPr>
        <w:pStyle w:val="CommentText"/>
      </w:pPr>
      <w:r>
        <w:rPr>
          <w:rStyle w:val="CommentReference"/>
        </w:rPr>
        <w:annotationRef/>
      </w:r>
      <w:r>
        <w:t>The time selector stands in for the old start and end time filters.  A range may be selected and the data will be calculated in that interval.</w:t>
      </w:r>
    </w:p>
  </w:comment>
  <w:comment w:id="316" w:author="Roberto Yonekawa" w:date="2010-02-10T16:58:00Z" w:initials="RY">
    <w:p w:rsidR="00224D6E" w:rsidRDefault="00224D6E">
      <w:pPr>
        <w:pStyle w:val="CommentText"/>
      </w:pPr>
      <w:r>
        <w:rPr>
          <w:rStyle w:val="CommentReference"/>
        </w:rPr>
        <w:annotationRef/>
      </w:r>
      <w:r>
        <w:t>Could we be able to collapse both the grid or the graphs panel to utilize more space if the user wants to analyze only one of  them individually?</w:t>
      </w:r>
    </w:p>
  </w:comment>
  <w:comment w:id="317" w:author="Vicky Harp" w:date="2010-02-10T14:51:00Z" w:initials="VH">
    <w:p w:rsidR="005950D9" w:rsidRDefault="005950D9">
      <w:pPr>
        <w:pStyle w:val="CommentText"/>
      </w:pPr>
      <w:r>
        <w:rPr>
          <w:rStyle w:val="CommentReference"/>
        </w:rPr>
        <w:annotationRef/>
      </w:r>
      <w:r>
        <w:t>Fine with me: is that the desired behavior?</w:t>
      </w:r>
    </w:p>
  </w:comment>
  <w:comment w:id="334" w:author="Roberto Yonekawa" w:date="2010-02-10T16:58:00Z" w:initials="RY">
    <w:p w:rsidR="00257878" w:rsidRDefault="00257878">
      <w:pPr>
        <w:pStyle w:val="CommentText"/>
      </w:pPr>
      <w:r>
        <w:rPr>
          <w:rStyle w:val="CommentReference"/>
        </w:rPr>
        <w:annotationRef/>
      </w:r>
      <w:r w:rsidR="00515BBC">
        <w:t xml:space="preserve">Like in the primary view, do </w:t>
      </w:r>
      <w:r>
        <w:t>we need a time selector area or some way of changing the period displayed here too?</w:t>
      </w:r>
    </w:p>
  </w:comment>
  <w:comment w:id="335" w:author="Vicky Harp" w:date="2010-02-10T14:51:00Z" w:initials="VH">
    <w:p w:rsidR="005950D9" w:rsidRDefault="005950D9">
      <w:pPr>
        <w:pStyle w:val="CommentText"/>
      </w:pPr>
      <w:r>
        <w:rPr>
          <w:rStyle w:val="CommentReference"/>
        </w:rPr>
        <w:annotationRef/>
      </w:r>
      <w:r>
        <w:t>Yes, adding that.  That was a miss.</w:t>
      </w:r>
    </w:p>
  </w:comment>
  <w:comment w:id="337" w:author="hsullivan" w:date="2010-02-10T16:58:00Z" w:initials="h">
    <w:p w:rsidR="00663210" w:rsidRDefault="00663210">
      <w:pPr>
        <w:pStyle w:val="CommentText"/>
      </w:pPr>
      <w:r>
        <w:rPr>
          <w:rStyle w:val="CommentReference"/>
        </w:rPr>
        <w:annotationRef/>
      </w:r>
      <w:r>
        <w:t>Will the query data and session data actually be correlated? IOW, if there is a long running query is it going to be easy to see that this is the query that is constantly blocked.</w:t>
      </w:r>
    </w:p>
    <w:p w:rsidR="00663210" w:rsidRDefault="00663210">
      <w:pPr>
        <w:pStyle w:val="CommentText"/>
      </w:pPr>
    </w:p>
    <w:p w:rsidR="00663210" w:rsidRDefault="00663210">
      <w:pPr>
        <w:pStyle w:val="CommentText"/>
      </w:pPr>
      <w:r>
        <w:t>What other capabilities should be available from here?  Export, Print? Change timeframe?</w:t>
      </w:r>
    </w:p>
    <w:p w:rsidR="00663210" w:rsidRDefault="00663210">
      <w:pPr>
        <w:pStyle w:val="CommentText"/>
      </w:pPr>
    </w:p>
    <w:p w:rsidR="00663210" w:rsidRDefault="00663210">
      <w:pPr>
        <w:pStyle w:val="CommentText"/>
      </w:pPr>
      <w:r>
        <w:t>Once we have a specific query is it possible to see where the ‘duration’ was spent? IOW, where is waited the most?</w:t>
      </w:r>
    </w:p>
  </w:comment>
  <w:comment w:id="336" w:author="Vicky Harp" w:date="2010-02-10T14:55:00Z" w:initials="VH">
    <w:p w:rsidR="00BC2686" w:rsidRDefault="00BC2686">
      <w:pPr>
        <w:pStyle w:val="CommentText"/>
      </w:pPr>
      <w:r>
        <w:rPr>
          <w:rStyle w:val="CommentReference"/>
        </w:rPr>
        <w:annotationRef/>
      </w:r>
      <w:r>
        <w:t>Covering some of this in FAQ.  Need to discuss before further updates.</w:t>
      </w:r>
    </w:p>
  </w:comment>
  <w:comment w:id="361" w:author="Roberto Yonekawa" w:date="2010-02-10T16:58:00Z" w:initials="RY">
    <w:p w:rsidR="00515BBC" w:rsidRDefault="00515BBC">
      <w:pPr>
        <w:pStyle w:val="CommentText"/>
      </w:pPr>
      <w:r>
        <w:rPr>
          <w:rStyle w:val="CommentReference"/>
        </w:rPr>
        <w:annotationRef/>
      </w:r>
      <w:r>
        <w:t xml:space="preserve">While the historical data is being upgraded, </w:t>
      </w:r>
      <w:r w:rsidR="00DA3B64">
        <w:t>the user needs to know it is still there if it is not available for viewing at the console.</w:t>
      </w:r>
    </w:p>
  </w:comment>
  <w:comment w:id="362" w:author="Vicky Harp" w:date="2010-02-10T14:55:00Z" w:initials="VH">
    <w:p w:rsidR="00BC2686" w:rsidRDefault="00BC2686">
      <w:pPr>
        <w:pStyle w:val="CommentText"/>
      </w:pPr>
      <w:r>
        <w:rPr>
          <w:rStyle w:val="CommentReference"/>
        </w:rPr>
        <w:annotationRef/>
      </w:r>
      <w:r>
        <w:t>Agree, adding to relevant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CB4" w:rsidRDefault="00FB3CB4">
      <w:r>
        <w:separator/>
      </w:r>
    </w:p>
  </w:endnote>
  <w:endnote w:type="continuationSeparator" w:id="0">
    <w:p w:rsidR="00FB3CB4" w:rsidRDefault="00FB3CB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20A" w:rsidRDefault="00AA220A">
    <w:pPr>
      <w:pStyle w:val="Footer"/>
      <w:pBdr>
        <w:top w:val="single" w:sz="18" w:space="1" w:color="auto"/>
      </w:pBdr>
      <w:spacing w:before="240"/>
      <w:rPr>
        <w:rFonts w:ascii="Arial" w:hAnsi="Arial" w:cs="Arial"/>
        <w:i/>
        <w:sz w:val="16"/>
      </w:rPr>
    </w:pPr>
    <w:r>
      <w:rPr>
        <w:rFonts w:ascii="Arial" w:hAnsi="Arial" w:cs="Arial"/>
        <w:i/>
        <w:sz w:val="16"/>
      </w:rPr>
      <w:t>Specification</w:t>
    </w:r>
  </w:p>
  <w:p w:rsidR="00AA220A" w:rsidRDefault="00622F12">
    <w:pPr>
      <w:pStyle w:val="Footer"/>
      <w:rPr>
        <w:rFonts w:ascii="Arial" w:hAnsi="Arial" w:cs="Arial"/>
        <w:i/>
        <w:sz w:val="16"/>
      </w:rPr>
    </w:pPr>
    <w:fldSimple w:instr=" TITLE  \* MERGEFORMAT ">
      <w:r w:rsidR="003776EA" w:rsidRPr="00BC2686">
        <w:t>Query Monitor Improvements</w:t>
      </w:r>
      <w:del w:id="3" w:author="Roberto Yonekawa" w:date="2010-02-10T13:47:00Z">
        <w:r w:rsidR="00B6137C" w:rsidDel="00BA21FE">
          <w:rPr>
            <w:rFonts w:ascii="Arial" w:hAnsi="Arial" w:cs="Arial"/>
            <w:i/>
            <w:sz w:val="16"/>
          </w:rPr>
          <w:delText>Title (Change in Properties)</w:delText>
        </w:r>
      </w:del>
    </w:fldSimple>
    <w:r w:rsidR="00AA220A">
      <w:rPr>
        <w:rFonts w:ascii="Arial" w:hAnsi="Arial" w:cs="Arial"/>
        <w:i/>
        <w:sz w:val="16"/>
      </w:rPr>
      <w:t xml:space="preserve"> (as of </w:t>
    </w:r>
    <w:r>
      <w:rPr>
        <w:rFonts w:ascii="Arial" w:hAnsi="Arial" w:cs="Arial"/>
        <w:i/>
        <w:sz w:val="16"/>
      </w:rPr>
      <w:fldChar w:fldCharType="begin"/>
    </w:r>
    <w:r w:rsidR="00AA220A">
      <w:rPr>
        <w:rFonts w:ascii="Arial" w:hAnsi="Arial" w:cs="Arial"/>
        <w:i/>
        <w:sz w:val="16"/>
      </w:rPr>
      <w:instrText xml:space="preserve"> SAVEDATE \@ "dd-MMM-yyyy h:mm am/pm" \* MERGEFORMAT </w:instrText>
    </w:r>
    <w:r>
      <w:rPr>
        <w:rFonts w:ascii="Arial" w:hAnsi="Arial" w:cs="Arial"/>
        <w:i/>
        <w:sz w:val="16"/>
      </w:rPr>
      <w:fldChar w:fldCharType="separate"/>
    </w:r>
    <w:ins w:id="4" w:author="Vicky Harp" w:date="2010-03-08T11:47:00Z">
      <w:r w:rsidR="00322726">
        <w:rPr>
          <w:rFonts w:ascii="Arial" w:hAnsi="Arial" w:cs="Arial"/>
          <w:i/>
          <w:noProof/>
          <w:sz w:val="16"/>
        </w:rPr>
        <w:t>25-Feb-2010 4:24 PM</w:t>
      </w:r>
    </w:ins>
    <w:del w:id="5" w:author="Vicky Harp" w:date="2010-02-11T12:57:00Z">
      <w:r w:rsidR="002A4904" w:rsidDel="001D26D9">
        <w:rPr>
          <w:rFonts w:ascii="Arial" w:hAnsi="Arial" w:cs="Arial"/>
          <w:i/>
          <w:noProof/>
          <w:sz w:val="16"/>
        </w:rPr>
        <w:delText>10-Feb-2010 12:58 PM</w:delText>
      </w:r>
    </w:del>
    <w:ins w:id="6" w:author="Roberto Yonekawa" w:date="2010-02-10T13:47:00Z">
      <w:del w:id="7" w:author="Vicky Harp" w:date="2010-02-10T14:38:00Z">
        <w:r w:rsidR="00BA21FE" w:rsidDel="002A4904">
          <w:rPr>
            <w:rFonts w:ascii="Arial" w:hAnsi="Arial" w:cs="Arial"/>
            <w:i/>
            <w:noProof/>
            <w:sz w:val="16"/>
          </w:rPr>
          <w:delText>09-Feb-2010 8:41 PM</w:delText>
        </w:r>
      </w:del>
    </w:ins>
    <w:del w:id="8" w:author="Vicky Harp" w:date="2010-02-10T14:38:00Z">
      <w:r w:rsidR="00860E82" w:rsidDel="002A4904">
        <w:rPr>
          <w:rFonts w:ascii="Arial" w:hAnsi="Arial" w:cs="Arial"/>
          <w:i/>
          <w:noProof/>
          <w:sz w:val="16"/>
        </w:rPr>
        <w:delText>05-Feb-2010 3:54 PM</w:delText>
      </w:r>
    </w:del>
    <w:r>
      <w:rPr>
        <w:rFonts w:ascii="Arial" w:hAnsi="Arial" w:cs="Arial"/>
        <w:i/>
        <w:sz w:val="16"/>
      </w:rPr>
      <w:fldChar w:fldCharType="end"/>
    </w:r>
    <w:r w:rsidR="00AA220A">
      <w:rPr>
        <w:rFonts w:ascii="Arial" w:hAnsi="Arial" w:cs="Arial"/>
        <w:i/>
        <w:sz w:val="16"/>
      </w:rPr>
      <w:t>)</w:t>
    </w:r>
  </w:p>
  <w:p w:rsidR="00AA220A" w:rsidRDefault="00B6137C">
    <w:pPr>
      <w:pStyle w:val="Footer"/>
      <w:rPr>
        <w:rFonts w:ascii="Arial" w:hAnsi="Arial" w:cs="Arial"/>
        <w:i/>
        <w:sz w:val="16"/>
      </w:rPr>
    </w:pPr>
    <w:r>
      <w:rPr>
        <w:rFonts w:ascii="Arial" w:hAnsi="Arial" w:cs="Arial"/>
        <w:i/>
        <w:sz w:val="16"/>
      </w:rPr>
      <w:t>BBS Technologies, Inc.</w:t>
    </w:r>
    <w:r w:rsidR="00AA220A">
      <w:rPr>
        <w:rFonts w:ascii="Arial" w:hAnsi="Arial" w:cs="Arial"/>
        <w:i/>
        <w:sz w:val="16"/>
      </w:rPr>
      <w:t xml:space="preserve"> Confidential &amp; Proprietary Information</w:t>
    </w:r>
  </w:p>
  <w:p w:rsidR="00AA220A" w:rsidRDefault="00AA220A">
    <w:pPr>
      <w:pStyle w:val="Footer"/>
      <w:rPr>
        <w:rFonts w:ascii="Arial" w:hAnsi="Arial" w:cs="Arial"/>
        <w:i/>
        <w:sz w:val="16"/>
      </w:rPr>
    </w:pPr>
    <w:r>
      <w:rPr>
        <w:rFonts w:ascii="Arial" w:hAnsi="Arial" w:cs="Arial"/>
        <w:i/>
        <w:sz w:val="16"/>
      </w:rPr>
      <w:t>For Internal Distribution Only</w:t>
    </w:r>
  </w:p>
  <w:p w:rsidR="00AA220A" w:rsidRDefault="00AA220A">
    <w:pPr>
      <w:pStyle w:val="Footer"/>
    </w:pPr>
    <w:r>
      <w:rPr>
        <w:rFonts w:ascii="Arial" w:hAnsi="Arial" w:cs="Arial"/>
        <w:i/>
        <w:sz w:val="16"/>
      </w:rPr>
      <w:t xml:space="preserve">Page </w:t>
    </w:r>
    <w:r w:rsidR="00622F12">
      <w:rPr>
        <w:rStyle w:val="PageNumber"/>
        <w:rFonts w:ascii="Arial" w:hAnsi="Arial" w:cs="Arial"/>
        <w:i/>
        <w:sz w:val="16"/>
      </w:rPr>
      <w:fldChar w:fldCharType="begin"/>
    </w:r>
    <w:r>
      <w:rPr>
        <w:rStyle w:val="PageNumber"/>
        <w:rFonts w:ascii="Arial" w:hAnsi="Arial" w:cs="Arial"/>
        <w:i/>
        <w:sz w:val="16"/>
      </w:rPr>
      <w:instrText xml:space="preserve"> PAGE </w:instrText>
    </w:r>
    <w:r w:rsidR="00622F12">
      <w:rPr>
        <w:rStyle w:val="PageNumber"/>
        <w:rFonts w:ascii="Arial" w:hAnsi="Arial" w:cs="Arial"/>
        <w:i/>
        <w:sz w:val="16"/>
      </w:rPr>
      <w:fldChar w:fldCharType="separate"/>
    </w:r>
    <w:r w:rsidR="00322726">
      <w:rPr>
        <w:rStyle w:val="PageNumber"/>
        <w:rFonts w:ascii="Arial" w:hAnsi="Arial" w:cs="Arial"/>
        <w:i/>
        <w:noProof/>
        <w:sz w:val="16"/>
      </w:rPr>
      <w:t>i</w:t>
    </w:r>
    <w:r w:rsidR="00622F12">
      <w:rPr>
        <w:rStyle w:val="PageNumber"/>
        <w:rFonts w:ascii="Arial" w:hAnsi="Arial" w:cs="Arial"/>
        <w:i/>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CB4" w:rsidRDefault="00FB3CB4">
      <w:r>
        <w:separator/>
      </w:r>
    </w:p>
  </w:footnote>
  <w:footnote w:type="continuationSeparator" w:id="0">
    <w:p w:rsidR="00FB3CB4" w:rsidRDefault="00FB3C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CF05211"/>
    <w:multiLevelType w:val="hybridMultilevel"/>
    <w:tmpl w:val="15B4F1AE"/>
    <w:lvl w:ilvl="0" w:tplc="500E9680">
      <w:start w:val="1"/>
      <w:numFmt w:val="bullet"/>
      <w:lvlText w:val=""/>
      <w:lvlJc w:val="left"/>
      <w:pPr>
        <w:tabs>
          <w:tab w:val="num" w:pos="720"/>
        </w:tabs>
        <w:ind w:left="720" w:hanging="360"/>
      </w:pPr>
      <w:rPr>
        <w:rFonts w:ascii="Wingdings" w:hAnsi="Wingdings" w:hint="default"/>
      </w:rPr>
    </w:lvl>
    <w:lvl w:ilvl="1" w:tplc="3D6A9018" w:tentative="1">
      <w:start w:val="1"/>
      <w:numFmt w:val="bullet"/>
      <w:lvlText w:val=""/>
      <w:lvlJc w:val="left"/>
      <w:pPr>
        <w:tabs>
          <w:tab w:val="num" w:pos="1440"/>
        </w:tabs>
        <w:ind w:left="1440" w:hanging="360"/>
      </w:pPr>
      <w:rPr>
        <w:rFonts w:ascii="Wingdings" w:hAnsi="Wingdings" w:hint="default"/>
      </w:rPr>
    </w:lvl>
    <w:lvl w:ilvl="2" w:tplc="6BBECA3A" w:tentative="1">
      <w:start w:val="1"/>
      <w:numFmt w:val="bullet"/>
      <w:lvlText w:val=""/>
      <w:lvlJc w:val="left"/>
      <w:pPr>
        <w:tabs>
          <w:tab w:val="num" w:pos="2160"/>
        </w:tabs>
        <w:ind w:left="2160" w:hanging="360"/>
      </w:pPr>
      <w:rPr>
        <w:rFonts w:ascii="Wingdings" w:hAnsi="Wingdings" w:hint="default"/>
      </w:rPr>
    </w:lvl>
    <w:lvl w:ilvl="3" w:tplc="94CE1892" w:tentative="1">
      <w:start w:val="1"/>
      <w:numFmt w:val="bullet"/>
      <w:lvlText w:val=""/>
      <w:lvlJc w:val="left"/>
      <w:pPr>
        <w:tabs>
          <w:tab w:val="num" w:pos="2880"/>
        </w:tabs>
        <w:ind w:left="2880" w:hanging="360"/>
      </w:pPr>
      <w:rPr>
        <w:rFonts w:ascii="Wingdings" w:hAnsi="Wingdings" w:hint="default"/>
      </w:rPr>
    </w:lvl>
    <w:lvl w:ilvl="4" w:tplc="F154C216" w:tentative="1">
      <w:start w:val="1"/>
      <w:numFmt w:val="bullet"/>
      <w:lvlText w:val=""/>
      <w:lvlJc w:val="left"/>
      <w:pPr>
        <w:tabs>
          <w:tab w:val="num" w:pos="3600"/>
        </w:tabs>
        <w:ind w:left="3600" w:hanging="360"/>
      </w:pPr>
      <w:rPr>
        <w:rFonts w:ascii="Wingdings" w:hAnsi="Wingdings" w:hint="default"/>
      </w:rPr>
    </w:lvl>
    <w:lvl w:ilvl="5" w:tplc="7D24604C" w:tentative="1">
      <w:start w:val="1"/>
      <w:numFmt w:val="bullet"/>
      <w:lvlText w:val=""/>
      <w:lvlJc w:val="left"/>
      <w:pPr>
        <w:tabs>
          <w:tab w:val="num" w:pos="4320"/>
        </w:tabs>
        <w:ind w:left="4320" w:hanging="360"/>
      </w:pPr>
      <w:rPr>
        <w:rFonts w:ascii="Wingdings" w:hAnsi="Wingdings" w:hint="default"/>
      </w:rPr>
    </w:lvl>
    <w:lvl w:ilvl="6" w:tplc="A3E6375A" w:tentative="1">
      <w:start w:val="1"/>
      <w:numFmt w:val="bullet"/>
      <w:lvlText w:val=""/>
      <w:lvlJc w:val="left"/>
      <w:pPr>
        <w:tabs>
          <w:tab w:val="num" w:pos="5040"/>
        </w:tabs>
        <w:ind w:left="5040" w:hanging="360"/>
      </w:pPr>
      <w:rPr>
        <w:rFonts w:ascii="Wingdings" w:hAnsi="Wingdings" w:hint="default"/>
      </w:rPr>
    </w:lvl>
    <w:lvl w:ilvl="7" w:tplc="0452111E" w:tentative="1">
      <w:start w:val="1"/>
      <w:numFmt w:val="bullet"/>
      <w:lvlText w:val=""/>
      <w:lvlJc w:val="left"/>
      <w:pPr>
        <w:tabs>
          <w:tab w:val="num" w:pos="5760"/>
        </w:tabs>
        <w:ind w:left="5760" w:hanging="360"/>
      </w:pPr>
      <w:rPr>
        <w:rFonts w:ascii="Wingdings" w:hAnsi="Wingdings" w:hint="default"/>
      </w:rPr>
    </w:lvl>
    <w:lvl w:ilvl="8" w:tplc="331AEC90" w:tentative="1">
      <w:start w:val="1"/>
      <w:numFmt w:val="bullet"/>
      <w:lvlText w:val=""/>
      <w:lvlJc w:val="left"/>
      <w:pPr>
        <w:tabs>
          <w:tab w:val="num" w:pos="6480"/>
        </w:tabs>
        <w:ind w:left="6480" w:hanging="360"/>
      </w:pPr>
      <w:rPr>
        <w:rFonts w:ascii="Wingdings" w:hAnsi="Wingdings" w:hint="default"/>
      </w:rPr>
    </w:lvl>
  </w:abstractNum>
  <w:abstractNum w:abstractNumId="2">
    <w:nsid w:val="210B5340"/>
    <w:multiLevelType w:val="hybridMultilevel"/>
    <w:tmpl w:val="102608E8"/>
    <w:lvl w:ilvl="0" w:tplc="103E740C">
      <w:start w:val="1"/>
      <w:numFmt w:val="bullet"/>
      <w:lvlText w:val=""/>
      <w:lvlJc w:val="left"/>
      <w:pPr>
        <w:tabs>
          <w:tab w:val="num" w:pos="720"/>
        </w:tabs>
        <w:ind w:left="720" w:hanging="360"/>
      </w:pPr>
      <w:rPr>
        <w:rFonts w:ascii="Wingdings" w:hAnsi="Wingdings" w:hint="default"/>
      </w:rPr>
    </w:lvl>
    <w:lvl w:ilvl="1" w:tplc="678CFAC4" w:tentative="1">
      <w:start w:val="1"/>
      <w:numFmt w:val="bullet"/>
      <w:lvlText w:val=""/>
      <w:lvlJc w:val="left"/>
      <w:pPr>
        <w:tabs>
          <w:tab w:val="num" w:pos="1440"/>
        </w:tabs>
        <w:ind w:left="1440" w:hanging="360"/>
      </w:pPr>
      <w:rPr>
        <w:rFonts w:ascii="Wingdings" w:hAnsi="Wingdings" w:hint="default"/>
      </w:rPr>
    </w:lvl>
    <w:lvl w:ilvl="2" w:tplc="E1227850" w:tentative="1">
      <w:start w:val="1"/>
      <w:numFmt w:val="bullet"/>
      <w:lvlText w:val=""/>
      <w:lvlJc w:val="left"/>
      <w:pPr>
        <w:tabs>
          <w:tab w:val="num" w:pos="2160"/>
        </w:tabs>
        <w:ind w:left="2160" w:hanging="360"/>
      </w:pPr>
      <w:rPr>
        <w:rFonts w:ascii="Wingdings" w:hAnsi="Wingdings" w:hint="default"/>
      </w:rPr>
    </w:lvl>
    <w:lvl w:ilvl="3" w:tplc="20FA7FDC" w:tentative="1">
      <w:start w:val="1"/>
      <w:numFmt w:val="bullet"/>
      <w:lvlText w:val=""/>
      <w:lvlJc w:val="left"/>
      <w:pPr>
        <w:tabs>
          <w:tab w:val="num" w:pos="2880"/>
        </w:tabs>
        <w:ind w:left="2880" w:hanging="360"/>
      </w:pPr>
      <w:rPr>
        <w:rFonts w:ascii="Wingdings" w:hAnsi="Wingdings" w:hint="default"/>
      </w:rPr>
    </w:lvl>
    <w:lvl w:ilvl="4" w:tplc="81B0CB88" w:tentative="1">
      <w:start w:val="1"/>
      <w:numFmt w:val="bullet"/>
      <w:lvlText w:val=""/>
      <w:lvlJc w:val="left"/>
      <w:pPr>
        <w:tabs>
          <w:tab w:val="num" w:pos="3600"/>
        </w:tabs>
        <w:ind w:left="3600" w:hanging="360"/>
      </w:pPr>
      <w:rPr>
        <w:rFonts w:ascii="Wingdings" w:hAnsi="Wingdings" w:hint="default"/>
      </w:rPr>
    </w:lvl>
    <w:lvl w:ilvl="5" w:tplc="D4E02EEA" w:tentative="1">
      <w:start w:val="1"/>
      <w:numFmt w:val="bullet"/>
      <w:lvlText w:val=""/>
      <w:lvlJc w:val="left"/>
      <w:pPr>
        <w:tabs>
          <w:tab w:val="num" w:pos="4320"/>
        </w:tabs>
        <w:ind w:left="4320" w:hanging="360"/>
      </w:pPr>
      <w:rPr>
        <w:rFonts w:ascii="Wingdings" w:hAnsi="Wingdings" w:hint="default"/>
      </w:rPr>
    </w:lvl>
    <w:lvl w:ilvl="6" w:tplc="1BECB566" w:tentative="1">
      <w:start w:val="1"/>
      <w:numFmt w:val="bullet"/>
      <w:lvlText w:val=""/>
      <w:lvlJc w:val="left"/>
      <w:pPr>
        <w:tabs>
          <w:tab w:val="num" w:pos="5040"/>
        </w:tabs>
        <w:ind w:left="5040" w:hanging="360"/>
      </w:pPr>
      <w:rPr>
        <w:rFonts w:ascii="Wingdings" w:hAnsi="Wingdings" w:hint="default"/>
      </w:rPr>
    </w:lvl>
    <w:lvl w:ilvl="7" w:tplc="9AAE6BDE" w:tentative="1">
      <w:start w:val="1"/>
      <w:numFmt w:val="bullet"/>
      <w:lvlText w:val=""/>
      <w:lvlJc w:val="left"/>
      <w:pPr>
        <w:tabs>
          <w:tab w:val="num" w:pos="5760"/>
        </w:tabs>
        <w:ind w:left="5760" w:hanging="360"/>
      </w:pPr>
      <w:rPr>
        <w:rFonts w:ascii="Wingdings" w:hAnsi="Wingdings" w:hint="default"/>
      </w:rPr>
    </w:lvl>
    <w:lvl w:ilvl="8" w:tplc="9FC6F98A" w:tentative="1">
      <w:start w:val="1"/>
      <w:numFmt w:val="bullet"/>
      <w:lvlText w:val=""/>
      <w:lvlJc w:val="left"/>
      <w:pPr>
        <w:tabs>
          <w:tab w:val="num" w:pos="6480"/>
        </w:tabs>
        <w:ind w:left="6480" w:hanging="360"/>
      </w:pPr>
      <w:rPr>
        <w:rFonts w:ascii="Wingdings" w:hAnsi="Wingdings" w:hint="default"/>
      </w:rPr>
    </w:lvl>
  </w:abstractNum>
  <w:abstractNum w:abstractNumId="3">
    <w:nsid w:val="22CC2D4F"/>
    <w:multiLevelType w:val="hybridMultilevel"/>
    <w:tmpl w:val="24B4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5">
    <w:nsid w:val="27B21136"/>
    <w:multiLevelType w:val="hybridMultilevel"/>
    <w:tmpl w:val="B49EC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D21BC"/>
    <w:multiLevelType w:val="hybridMultilevel"/>
    <w:tmpl w:val="A942BF7C"/>
    <w:lvl w:ilvl="0" w:tplc="331C314C">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30849"/>
    <w:multiLevelType w:val="hybridMultilevel"/>
    <w:tmpl w:val="2A684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260AB"/>
    <w:multiLevelType w:val="singleLevel"/>
    <w:tmpl w:val="50A2E392"/>
    <w:lvl w:ilvl="0">
      <w:start w:val="1"/>
      <w:numFmt w:val="decimal"/>
      <w:lvlText w:val="%1)"/>
      <w:legacy w:legacy="1" w:legacySpace="0" w:legacyIndent="360"/>
      <w:lvlJc w:val="left"/>
      <w:pPr>
        <w:ind w:left="360" w:hanging="360"/>
      </w:pPr>
    </w:lvl>
  </w:abstractNum>
  <w:abstractNum w:abstractNumId="9">
    <w:nsid w:val="4A5F5E4B"/>
    <w:multiLevelType w:val="hybridMultilevel"/>
    <w:tmpl w:val="6C7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A1128B"/>
    <w:multiLevelType w:val="hybridMultilevel"/>
    <w:tmpl w:val="3C14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12">
    <w:nsid w:val="6B1D0E9A"/>
    <w:multiLevelType w:val="hybridMultilevel"/>
    <w:tmpl w:val="D3C6F366"/>
    <w:lvl w:ilvl="0" w:tplc="331C314C">
      <w:start w:val="1"/>
      <w:numFmt w:val="bullet"/>
      <w:lvlText w:val=""/>
      <w:lvlJc w:val="left"/>
      <w:pPr>
        <w:tabs>
          <w:tab w:val="num" w:pos="720"/>
        </w:tabs>
        <w:ind w:left="720" w:hanging="360"/>
      </w:pPr>
      <w:rPr>
        <w:rFonts w:ascii="Wingdings" w:hAnsi="Wingdings" w:hint="default"/>
      </w:rPr>
    </w:lvl>
    <w:lvl w:ilvl="1" w:tplc="985C7976">
      <w:start w:val="214"/>
      <w:numFmt w:val="bullet"/>
      <w:lvlText w:val=""/>
      <w:lvlJc w:val="left"/>
      <w:pPr>
        <w:tabs>
          <w:tab w:val="num" w:pos="1440"/>
        </w:tabs>
        <w:ind w:left="1440" w:hanging="360"/>
      </w:pPr>
      <w:rPr>
        <w:rFonts w:ascii="Wingdings" w:hAnsi="Wingdings" w:hint="default"/>
      </w:rPr>
    </w:lvl>
    <w:lvl w:ilvl="2" w:tplc="17AC7076" w:tentative="1">
      <w:start w:val="1"/>
      <w:numFmt w:val="bullet"/>
      <w:lvlText w:val=""/>
      <w:lvlJc w:val="left"/>
      <w:pPr>
        <w:tabs>
          <w:tab w:val="num" w:pos="2160"/>
        </w:tabs>
        <w:ind w:left="2160" w:hanging="360"/>
      </w:pPr>
      <w:rPr>
        <w:rFonts w:ascii="Wingdings" w:hAnsi="Wingdings" w:hint="default"/>
      </w:rPr>
    </w:lvl>
    <w:lvl w:ilvl="3" w:tplc="F62ECDBA" w:tentative="1">
      <w:start w:val="1"/>
      <w:numFmt w:val="bullet"/>
      <w:lvlText w:val=""/>
      <w:lvlJc w:val="left"/>
      <w:pPr>
        <w:tabs>
          <w:tab w:val="num" w:pos="2880"/>
        </w:tabs>
        <w:ind w:left="2880" w:hanging="360"/>
      </w:pPr>
      <w:rPr>
        <w:rFonts w:ascii="Wingdings" w:hAnsi="Wingdings" w:hint="default"/>
      </w:rPr>
    </w:lvl>
    <w:lvl w:ilvl="4" w:tplc="DCC28252" w:tentative="1">
      <w:start w:val="1"/>
      <w:numFmt w:val="bullet"/>
      <w:lvlText w:val=""/>
      <w:lvlJc w:val="left"/>
      <w:pPr>
        <w:tabs>
          <w:tab w:val="num" w:pos="3600"/>
        </w:tabs>
        <w:ind w:left="3600" w:hanging="360"/>
      </w:pPr>
      <w:rPr>
        <w:rFonts w:ascii="Wingdings" w:hAnsi="Wingdings" w:hint="default"/>
      </w:rPr>
    </w:lvl>
    <w:lvl w:ilvl="5" w:tplc="09BCD294" w:tentative="1">
      <w:start w:val="1"/>
      <w:numFmt w:val="bullet"/>
      <w:lvlText w:val=""/>
      <w:lvlJc w:val="left"/>
      <w:pPr>
        <w:tabs>
          <w:tab w:val="num" w:pos="4320"/>
        </w:tabs>
        <w:ind w:left="4320" w:hanging="360"/>
      </w:pPr>
      <w:rPr>
        <w:rFonts w:ascii="Wingdings" w:hAnsi="Wingdings" w:hint="default"/>
      </w:rPr>
    </w:lvl>
    <w:lvl w:ilvl="6" w:tplc="F83A4B0A" w:tentative="1">
      <w:start w:val="1"/>
      <w:numFmt w:val="bullet"/>
      <w:lvlText w:val=""/>
      <w:lvlJc w:val="left"/>
      <w:pPr>
        <w:tabs>
          <w:tab w:val="num" w:pos="5040"/>
        </w:tabs>
        <w:ind w:left="5040" w:hanging="360"/>
      </w:pPr>
      <w:rPr>
        <w:rFonts w:ascii="Wingdings" w:hAnsi="Wingdings" w:hint="default"/>
      </w:rPr>
    </w:lvl>
    <w:lvl w:ilvl="7" w:tplc="25465E7A" w:tentative="1">
      <w:start w:val="1"/>
      <w:numFmt w:val="bullet"/>
      <w:lvlText w:val=""/>
      <w:lvlJc w:val="left"/>
      <w:pPr>
        <w:tabs>
          <w:tab w:val="num" w:pos="5760"/>
        </w:tabs>
        <w:ind w:left="5760" w:hanging="360"/>
      </w:pPr>
      <w:rPr>
        <w:rFonts w:ascii="Wingdings" w:hAnsi="Wingdings" w:hint="default"/>
      </w:rPr>
    </w:lvl>
    <w:lvl w:ilvl="8" w:tplc="0082FAE4" w:tentative="1">
      <w:start w:val="1"/>
      <w:numFmt w:val="bullet"/>
      <w:lvlText w:val=""/>
      <w:lvlJc w:val="left"/>
      <w:pPr>
        <w:tabs>
          <w:tab w:val="num" w:pos="6480"/>
        </w:tabs>
        <w:ind w:left="6480" w:hanging="360"/>
      </w:pPr>
      <w:rPr>
        <w:rFonts w:ascii="Wingdings" w:hAnsi="Wingdings" w:hint="default"/>
      </w:rPr>
    </w:lvl>
  </w:abstractNum>
  <w:abstractNum w:abstractNumId="13">
    <w:nsid w:val="6C5661CC"/>
    <w:multiLevelType w:val="hybridMultilevel"/>
    <w:tmpl w:val="19E0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307D01"/>
    <w:multiLevelType w:val="hybridMultilevel"/>
    <w:tmpl w:val="EA5C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787F0E"/>
    <w:multiLevelType w:val="hybridMultilevel"/>
    <w:tmpl w:val="14F8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11"/>
  </w:num>
  <w:num w:numId="4">
    <w:abstractNumId w:val="16"/>
  </w:num>
  <w:num w:numId="5">
    <w:abstractNumId w:val="8"/>
  </w:num>
  <w:num w:numId="6">
    <w:abstractNumId w:val="14"/>
  </w:num>
  <w:num w:numId="7">
    <w:abstractNumId w:val="12"/>
  </w:num>
  <w:num w:numId="8">
    <w:abstractNumId w:val="2"/>
  </w:num>
  <w:num w:numId="9">
    <w:abstractNumId w:val="6"/>
  </w:num>
  <w:num w:numId="10">
    <w:abstractNumId w:val="10"/>
  </w:num>
  <w:num w:numId="11">
    <w:abstractNumId w:val="1"/>
  </w:num>
  <w:num w:numId="12">
    <w:abstractNumId w:val="5"/>
  </w:num>
  <w:num w:numId="13">
    <w:abstractNumId w:val="3"/>
  </w:num>
  <w:num w:numId="14">
    <w:abstractNumId w:val="17"/>
  </w:num>
  <w:num w:numId="15">
    <w:abstractNumId w:val="15"/>
  </w:num>
  <w:num w:numId="16">
    <w:abstractNumId w:val="13"/>
  </w:num>
  <w:num w:numId="17">
    <w:abstractNumId w:val="9"/>
  </w:num>
  <w:num w:numId="18">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attachedTemplate r:id="rId1"/>
  <w:stylePaneFormatFilter w:val="3F01"/>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0373BA"/>
    <w:rsid w:val="000267C1"/>
    <w:rsid w:val="000373BA"/>
    <w:rsid w:val="000E330A"/>
    <w:rsid w:val="000F16F5"/>
    <w:rsid w:val="001135C4"/>
    <w:rsid w:val="00131A5C"/>
    <w:rsid w:val="001D26D9"/>
    <w:rsid w:val="00224D6E"/>
    <w:rsid w:val="00242753"/>
    <w:rsid w:val="00257878"/>
    <w:rsid w:val="00262EE0"/>
    <w:rsid w:val="002A4904"/>
    <w:rsid w:val="002B678A"/>
    <w:rsid w:val="002F3467"/>
    <w:rsid w:val="00322726"/>
    <w:rsid w:val="00361197"/>
    <w:rsid w:val="003776EA"/>
    <w:rsid w:val="003A17C4"/>
    <w:rsid w:val="003A7CFF"/>
    <w:rsid w:val="003C18DA"/>
    <w:rsid w:val="003C1EDF"/>
    <w:rsid w:val="003C7E0A"/>
    <w:rsid w:val="00414439"/>
    <w:rsid w:val="0047773D"/>
    <w:rsid w:val="0048574A"/>
    <w:rsid w:val="0049096A"/>
    <w:rsid w:val="004A52AF"/>
    <w:rsid w:val="004B22DD"/>
    <w:rsid w:val="0050299A"/>
    <w:rsid w:val="00515BBC"/>
    <w:rsid w:val="005950D9"/>
    <w:rsid w:val="005B2F3D"/>
    <w:rsid w:val="005C13BA"/>
    <w:rsid w:val="00622F12"/>
    <w:rsid w:val="00663210"/>
    <w:rsid w:val="00676DA1"/>
    <w:rsid w:val="006D7691"/>
    <w:rsid w:val="006E668E"/>
    <w:rsid w:val="006E7F0E"/>
    <w:rsid w:val="00717115"/>
    <w:rsid w:val="0072248D"/>
    <w:rsid w:val="00766772"/>
    <w:rsid w:val="007C1FA6"/>
    <w:rsid w:val="007D0EE1"/>
    <w:rsid w:val="007F6FD7"/>
    <w:rsid w:val="0081244E"/>
    <w:rsid w:val="00840751"/>
    <w:rsid w:val="00860E82"/>
    <w:rsid w:val="00870FBC"/>
    <w:rsid w:val="00897C57"/>
    <w:rsid w:val="008B0721"/>
    <w:rsid w:val="008B077A"/>
    <w:rsid w:val="008D7512"/>
    <w:rsid w:val="009559A3"/>
    <w:rsid w:val="009670DE"/>
    <w:rsid w:val="0099310F"/>
    <w:rsid w:val="009A2FA9"/>
    <w:rsid w:val="009A39BA"/>
    <w:rsid w:val="009D383A"/>
    <w:rsid w:val="00A20EFA"/>
    <w:rsid w:val="00A72F9B"/>
    <w:rsid w:val="00A82B7C"/>
    <w:rsid w:val="00AA220A"/>
    <w:rsid w:val="00AE2C39"/>
    <w:rsid w:val="00AF51C8"/>
    <w:rsid w:val="00B104EF"/>
    <w:rsid w:val="00B36B01"/>
    <w:rsid w:val="00B6137C"/>
    <w:rsid w:val="00B96986"/>
    <w:rsid w:val="00BA21FE"/>
    <w:rsid w:val="00BC2686"/>
    <w:rsid w:val="00BF787E"/>
    <w:rsid w:val="00C041C3"/>
    <w:rsid w:val="00C43B93"/>
    <w:rsid w:val="00C65275"/>
    <w:rsid w:val="00C77C1C"/>
    <w:rsid w:val="00C8104E"/>
    <w:rsid w:val="00CE3167"/>
    <w:rsid w:val="00CF2A14"/>
    <w:rsid w:val="00D03F85"/>
    <w:rsid w:val="00D04F2E"/>
    <w:rsid w:val="00D429D1"/>
    <w:rsid w:val="00D807DC"/>
    <w:rsid w:val="00DA3B64"/>
    <w:rsid w:val="00DD71AE"/>
    <w:rsid w:val="00DF3AA2"/>
    <w:rsid w:val="00DF5FB6"/>
    <w:rsid w:val="00E04567"/>
    <w:rsid w:val="00E724A9"/>
    <w:rsid w:val="00EA1547"/>
    <w:rsid w:val="00EA6416"/>
    <w:rsid w:val="00EB2332"/>
    <w:rsid w:val="00F262A3"/>
    <w:rsid w:val="00F2637C"/>
    <w:rsid w:val="00F307D5"/>
    <w:rsid w:val="00F8660F"/>
    <w:rsid w:val="00F921BC"/>
    <w:rsid w:val="00F93F92"/>
    <w:rsid w:val="00FB3CB4"/>
    <w:rsid w:val="00FE5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2C39"/>
  </w:style>
  <w:style w:type="paragraph" w:styleId="Heading1">
    <w:name w:val="heading 1"/>
    <w:basedOn w:val="Normal"/>
    <w:next w:val="BodyText"/>
    <w:qFormat/>
    <w:rsid w:val="00AE2C39"/>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AE2C39"/>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AE2C39"/>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AE2C39"/>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AE2C39"/>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AE2C39"/>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AE2C39"/>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AE2C39"/>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AE2C39"/>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2C39"/>
    <w:pPr>
      <w:tabs>
        <w:tab w:val="center" w:pos="4320"/>
        <w:tab w:val="right" w:pos="8640"/>
      </w:tabs>
    </w:pPr>
  </w:style>
  <w:style w:type="paragraph" w:styleId="Footer">
    <w:name w:val="footer"/>
    <w:basedOn w:val="Normal"/>
    <w:rsid w:val="00AE2C39"/>
    <w:pPr>
      <w:tabs>
        <w:tab w:val="center" w:pos="4320"/>
        <w:tab w:val="right" w:pos="8640"/>
      </w:tabs>
    </w:pPr>
  </w:style>
  <w:style w:type="paragraph" w:styleId="TOC1">
    <w:name w:val="toc 1"/>
    <w:basedOn w:val="Normal"/>
    <w:next w:val="Normal"/>
    <w:autoRedefine/>
    <w:uiPriority w:val="39"/>
    <w:rsid w:val="00AE2C39"/>
    <w:pPr>
      <w:tabs>
        <w:tab w:val="right" w:leader="dot" w:pos="9360"/>
      </w:tabs>
      <w:spacing w:before="120" w:after="120"/>
    </w:pPr>
    <w:rPr>
      <w:b/>
      <w:caps/>
    </w:rPr>
  </w:style>
  <w:style w:type="paragraph" w:styleId="TOC2">
    <w:name w:val="toc 2"/>
    <w:basedOn w:val="Normal"/>
    <w:next w:val="Normal"/>
    <w:autoRedefine/>
    <w:uiPriority w:val="39"/>
    <w:rsid w:val="00AE2C39"/>
    <w:pPr>
      <w:tabs>
        <w:tab w:val="right" w:leader="dot" w:pos="9360"/>
      </w:tabs>
    </w:pPr>
    <w:rPr>
      <w:smallCaps/>
    </w:rPr>
  </w:style>
  <w:style w:type="paragraph" w:styleId="TOC3">
    <w:name w:val="toc 3"/>
    <w:basedOn w:val="Normal"/>
    <w:next w:val="Normal"/>
    <w:autoRedefine/>
    <w:uiPriority w:val="39"/>
    <w:rsid w:val="00AE2C39"/>
    <w:pPr>
      <w:tabs>
        <w:tab w:val="right" w:leader="dot" w:pos="9360"/>
      </w:tabs>
      <w:ind w:left="200"/>
    </w:pPr>
    <w:rPr>
      <w:i/>
    </w:rPr>
  </w:style>
  <w:style w:type="paragraph" w:styleId="NormalIndent">
    <w:name w:val="Normal Indent"/>
    <w:basedOn w:val="Normal"/>
    <w:rsid w:val="00AE2C39"/>
    <w:pPr>
      <w:ind w:left="720"/>
    </w:pPr>
  </w:style>
  <w:style w:type="paragraph" w:styleId="TOC4">
    <w:name w:val="toc 4"/>
    <w:basedOn w:val="Normal"/>
    <w:next w:val="Normal"/>
    <w:autoRedefine/>
    <w:semiHidden/>
    <w:rsid w:val="00AE2C39"/>
    <w:pPr>
      <w:tabs>
        <w:tab w:val="right" w:leader="dot" w:pos="9360"/>
      </w:tabs>
      <w:ind w:left="600"/>
    </w:pPr>
  </w:style>
  <w:style w:type="paragraph" w:styleId="TOC5">
    <w:name w:val="toc 5"/>
    <w:basedOn w:val="Normal"/>
    <w:next w:val="Normal"/>
    <w:autoRedefine/>
    <w:semiHidden/>
    <w:rsid w:val="00AE2C39"/>
    <w:pPr>
      <w:tabs>
        <w:tab w:val="right" w:leader="dot" w:pos="9360"/>
      </w:tabs>
      <w:ind w:left="800"/>
    </w:pPr>
  </w:style>
  <w:style w:type="paragraph" w:styleId="TOC6">
    <w:name w:val="toc 6"/>
    <w:basedOn w:val="Normal"/>
    <w:next w:val="Normal"/>
    <w:autoRedefine/>
    <w:semiHidden/>
    <w:rsid w:val="00AE2C39"/>
    <w:pPr>
      <w:tabs>
        <w:tab w:val="right" w:leader="dot" w:pos="9360"/>
      </w:tabs>
      <w:ind w:left="1000"/>
    </w:pPr>
  </w:style>
  <w:style w:type="paragraph" w:styleId="TOC7">
    <w:name w:val="toc 7"/>
    <w:basedOn w:val="Normal"/>
    <w:next w:val="Normal"/>
    <w:autoRedefine/>
    <w:semiHidden/>
    <w:rsid w:val="00AE2C39"/>
    <w:pPr>
      <w:tabs>
        <w:tab w:val="right" w:leader="dot" w:pos="9360"/>
      </w:tabs>
      <w:ind w:left="1200"/>
    </w:pPr>
  </w:style>
  <w:style w:type="paragraph" w:styleId="TOC8">
    <w:name w:val="toc 8"/>
    <w:basedOn w:val="Normal"/>
    <w:next w:val="Normal"/>
    <w:autoRedefine/>
    <w:semiHidden/>
    <w:rsid w:val="00AE2C39"/>
    <w:pPr>
      <w:tabs>
        <w:tab w:val="right" w:leader="dot" w:pos="9360"/>
      </w:tabs>
      <w:ind w:left="1400"/>
    </w:pPr>
  </w:style>
  <w:style w:type="paragraph" w:styleId="TOC9">
    <w:name w:val="toc 9"/>
    <w:basedOn w:val="Normal"/>
    <w:next w:val="Normal"/>
    <w:autoRedefine/>
    <w:semiHidden/>
    <w:rsid w:val="00AE2C39"/>
    <w:pPr>
      <w:tabs>
        <w:tab w:val="right" w:leader="dot" w:pos="9360"/>
      </w:tabs>
      <w:ind w:left="1600"/>
    </w:pPr>
  </w:style>
  <w:style w:type="character" w:styleId="PageNumber">
    <w:name w:val="page number"/>
    <w:basedOn w:val="DefaultParagraphFont"/>
    <w:rsid w:val="00AE2C39"/>
  </w:style>
  <w:style w:type="character" w:styleId="CommentReference">
    <w:name w:val="annotation reference"/>
    <w:basedOn w:val="DefaultParagraphFont"/>
    <w:semiHidden/>
    <w:rsid w:val="00AE2C39"/>
    <w:rPr>
      <w:sz w:val="16"/>
    </w:rPr>
  </w:style>
  <w:style w:type="paragraph" w:styleId="CommentText">
    <w:name w:val="annotation text"/>
    <w:basedOn w:val="Normal"/>
    <w:link w:val="CommentTextChar"/>
    <w:semiHidden/>
    <w:rsid w:val="00AE2C39"/>
  </w:style>
  <w:style w:type="paragraph" w:customStyle="1" w:styleId="Codeexample">
    <w:name w:val="Code example"/>
    <w:basedOn w:val="Normal"/>
    <w:rsid w:val="00AE2C39"/>
    <w:pPr>
      <w:ind w:left="144"/>
    </w:pPr>
    <w:rPr>
      <w:rFonts w:ascii="Courier New" w:hAnsi="Courier New"/>
      <w:noProof/>
    </w:rPr>
  </w:style>
  <w:style w:type="paragraph" w:styleId="BodyText">
    <w:name w:val="Body Text"/>
    <w:basedOn w:val="Normal"/>
    <w:rsid w:val="00AE2C39"/>
    <w:pPr>
      <w:spacing w:after="120"/>
    </w:pPr>
  </w:style>
  <w:style w:type="character" w:styleId="Hyperlink">
    <w:name w:val="Hyperlink"/>
    <w:basedOn w:val="DefaultParagraphFont"/>
    <w:rsid w:val="00AE2C39"/>
    <w:rPr>
      <w:color w:val="0000FF"/>
      <w:u w:val="single"/>
    </w:rPr>
  </w:style>
  <w:style w:type="paragraph" w:styleId="DocumentMap">
    <w:name w:val="Document Map"/>
    <w:basedOn w:val="Normal"/>
    <w:semiHidden/>
    <w:rsid w:val="00AE2C39"/>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 w:type="character" w:customStyle="1" w:styleId="mainmenuidnum">
    <w:name w:val="mainmenuidnum"/>
    <w:basedOn w:val="DefaultParagraphFont"/>
    <w:rsid w:val="0050299A"/>
  </w:style>
  <w:style w:type="paragraph" w:styleId="CommentSubject">
    <w:name w:val="annotation subject"/>
    <w:basedOn w:val="CommentText"/>
    <w:next w:val="CommentText"/>
    <w:link w:val="CommentSubjectChar"/>
    <w:rsid w:val="00663210"/>
    <w:rPr>
      <w:b/>
      <w:bCs/>
    </w:rPr>
  </w:style>
  <w:style w:type="character" w:customStyle="1" w:styleId="CommentTextChar">
    <w:name w:val="Comment Text Char"/>
    <w:basedOn w:val="DefaultParagraphFont"/>
    <w:link w:val="CommentText"/>
    <w:semiHidden/>
    <w:rsid w:val="00663210"/>
  </w:style>
  <w:style w:type="character" w:customStyle="1" w:styleId="CommentSubjectChar">
    <w:name w:val="Comment Subject Char"/>
    <w:basedOn w:val="CommentTextChar"/>
    <w:link w:val="CommentSubject"/>
    <w:rsid w:val="00663210"/>
  </w:style>
</w:styles>
</file>

<file path=word/webSettings.xml><?xml version="1.0" encoding="utf-8"?>
<w:webSettings xmlns:r="http://schemas.openxmlformats.org/officeDocument/2006/relationships" xmlns:w="http://schemas.openxmlformats.org/wordprocessingml/2006/main">
  <w:divs>
    <w:div w:id="203761371">
      <w:bodyDiv w:val="1"/>
      <w:marLeft w:val="0"/>
      <w:marRight w:val="0"/>
      <w:marTop w:val="0"/>
      <w:marBottom w:val="0"/>
      <w:divBdr>
        <w:top w:val="none" w:sz="0" w:space="0" w:color="auto"/>
        <w:left w:val="none" w:sz="0" w:space="0" w:color="auto"/>
        <w:bottom w:val="none" w:sz="0" w:space="0" w:color="auto"/>
        <w:right w:val="none" w:sz="0" w:space="0" w:color="auto"/>
      </w:divBdr>
      <w:divsChild>
        <w:div w:id="1949192423">
          <w:marLeft w:val="547"/>
          <w:marRight w:val="0"/>
          <w:marTop w:val="115"/>
          <w:marBottom w:val="0"/>
          <w:divBdr>
            <w:top w:val="none" w:sz="0" w:space="0" w:color="auto"/>
            <w:left w:val="none" w:sz="0" w:space="0" w:color="auto"/>
            <w:bottom w:val="none" w:sz="0" w:space="0" w:color="auto"/>
            <w:right w:val="none" w:sz="0" w:space="0" w:color="auto"/>
          </w:divBdr>
        </w:div>
        <w:div w:id="1448157034">
          <w:marLeft w:val="547"/>
          <w:marRight w:val="0"/>
          <w:marTop w:val="115"/>
          <w:marBottom w:val="0"/>
          <w:divBdr>
            <w:top w:val="none" w:sz="0" w:space="0" w:color="auto"/>
            <w:left w:val="none" w:sz="0" w:space="0" w:color="auto"/>
            <w:bottom w:val="none" w:sz="0" w:space="0" w:color="auto"/>
            <w:right w:val="none" w:sz="0" w:space="0" w:color="auto"/>
          </w:divBdr>
        </w:div>
        <w:div w:id="642276887">
          <w:marLeft w:val="547"/>
          <w:marRight w:val="0"/>
          <w:marTop w:val="115"/>
          <w:marBottom w:val="0"/>
          <w:divBdr>
            <w:top w:val="none" w:sz="0" w:space="0" w:color="auto"/>
            <w:left w:val="none" w:sz="0" w:space="0" w:color="auto"/>
            <w:bottom w:val="none" w:sz="0" w:space="0" w:color="auto"/>
            <w:right w:val="none" w:sz="0" w:space="0" w:color="auto"/>
          </w:divBdr>
        </w:div>
        <w:div w:id="993753797">
          <w:marLeft w:val="547"/>
          <w:marRight w:val="0"/>
          <w:marTop w:val="115"/>
          <w:marBottom w:val="0"/>
          <w:divBdr>
            <w:top w:val="none" w:sz="0" w:space="0" w:color="auto"/>
            <w:left w:val="none" w:sz="0" w:space="0" w:color="auto"/>
            <w:bottom w:val="none" w:sz="0" w:space="0" w:color="auto"/>
            <w:right w:val="none" w:sz="0" w:space="0" w:color="auto"/>
          </w:divBdr>
        </w:div>
        <w:div w:id="294532393">
          <w:marLeft w:val="547"/>
          <w:marRight w:val="0"/>
          <w:marTop w:val="115"/>
          <w:marBottom w:val="0"/>
          <w:divBdr>
            <w:top w:val="none" w:sz="0" w:space="0" w:color="auto"/>
            <w:left w:val="none" w:sz="0" w:space="0" w:color="auto"/>
            <w:bottom w:val="none" w:sz="0" w:space="0" w:color="auto"/>
            <w:right w:val="none" w:sz="0" w:space="0" w:color="auto"/>
          </w:divBdr>
        </w:div>
      </w:divsChild>
    </w:div>
    <w:div w:id="767194893">
      <w:bodyDiv w:val="1"/>
      <w:marLeft w:val="0"/>
      <w:marRight w:val="0"/>
      <w:marTop w:val="0"/>
      <w:marBottom w:val="0"/>
      <w:divBdr>
        <w:top w:val="none" w:sz="0" w:space="0" w:color="auto"/>
        <w:left w:val="none" w:sz="0" w:space="0" w:color="auto"/>
        <w:bottom w:val="none" w:sz="0" w:space="0" w:color="auto"/>
        <w:right w:val="none" w:sz="0" w:space="0" w:color="auto"/>
      </w:divBdr>
      <w:divsChild>
        <w:div w:id="1650670181">
          <w:marLeft w:val="547"/>
          <w:marRight w:val="0"/>
          <w:marTop w:val="115"/>
          <w:marBottom w:val="0"/>
          <w:divBdr>
            <w:top w:val="none" w:sz="0" w:space="0" w:color="auto"/>
            <w:left w:val="none" w:sz="0" w:space="0" w:color="auto"/>
            <w:bottom w:val="none" w:sz="0" w:space="0" w:color="auto"/>
            <w:right w:val="none" w:sz="0" w:space="0" w:color="auto"/>
          </w:divBdr>
        </w:div>
        <w:div w:id="1117216866">
          <w:marLeft w:val="547"/>
          <w:marRight w:val="0"/>
          <w:marTop w:val="115"/>
          <w:marBottom w:val="0"/>
          <w:divBdr>
            <w:top w:val="none" w:sz="0" w:space="0" w:color="auto"/>
            <w:left w:val="none" w:sz="0" w:space="0" w:color="auto"/>
            <w:bottom w:val="none" w:sz="0" w:space="0" w:color="auto"/>
            <w:right w:val="none" w:sz="0" w:space="0" w:color="auto"/>
          </w:divBdr>
        </w:div>
        <w:div w:id="878397100">
          <w:marLeft w:val="547"/>
          <w:marRight w:val="0"/>
          <w:marTop w:val="115"/>
          <w:marBottom w:val="0"/>
          <w:divBdr>
            <w:top w:val="none" w:sz="0" w:space="0" w:color="auto"/>
            <w:left w:val="none" w:sz="0" w:space="0" w:color="auto"/>
            <w:bottom w:val="none" w:sz="0" w:space="0" w:color="auto"/>
            <w:right w:val="none" w:sz="0" w:space="0" w:color="auto"/>
          </w:divBdr>
        </w:div>
        <w:div w:id="1637105350">
          <w:marLeft w:val="547"/>
          <w:marRight w:val="0"/>
          <w:marTop w:val="115"/>
          <w:marBottom w:val="0"/>
          <w:divBdr>
            <w:top w:val="none" w:sz="0" w:space="0" w:color="auto"/>
            <w:left w:val="none" w:sz="0" w:space="0" w:color="auto"/>
            <w:bottom w:val="none" w:sz="0" w:space="0" w:color="auto"/>
            <w:right w:val="none" w:sz="0" w:space="0" w:color="auto"/>
          </w:divBdr>
        </w:div>
        <w:div w:id="1486433004">
          <w:marLeft w:val="547"/>
          <w:marRight w:val="0"/>
          <w:marTop w:val="115"/>
          <w:marBottom w:val="0"/>
          <w:divBdr>
            <w:top w:val="none" w:sz="0" w:space="0" w:color="auto"/>
            <w:left w:val="none" w:sz="0" w:space="0" w:color="auto"/>
            <w:bottom w:val="none" w:sz="0" w:space="0" w:color="auto"/>
            <w:right w:val="none" w:sz="0" w:space="0" w:color="auto"/>
          </w:divBdr>
        </w:div>
        <w:div w:id="970280903">
          <w:marLeft w:val="547"/>
          <w:marRight w:val="0"/>
          <w:marTop w:val="115"/>
          <w:marBottom w:val="0"/>
          <w:divBdr>
            <w:top w:val="none" w:sz="0" w:space="0" w:color="auto"/>
            <w:left w:val="none" w:sz="0" w:space="0" w:color="auto"/>
            <w:bottom w:val="none" w:sz="0" w:space="0" w:color="auto"/>
            <w:right w:val="none" w:sz="0" w:space="0" w:color="auto"/>
          </w:divBdr>
        </w:div>
        <w:div w:id="520247633">
          <w:marLeft w:val="547"/>
          <w:marRight w:val="0"/>
          <w:marTop w:val="115"/>
          <w:marBottom w:val="0"/>
          <w:divBdr>
            <w:top w:val="none" w:sz="0" w:space="0" w:color="auto"/>
            <w:left w:val="none" w:sz="0" w:space="0" w:color="auto"/>
            <w:bottom w:val="none" w:sz="0" w:space="0" w:color="auto"/>
            <w:right w:val="none" w:sz="0" w:space="0" w:color="auto"/>
          </w:divBdr>
        </w:div>
      </w:divsChild>
    </w:div>
    <w:div w:id="1794208660">
      <w:bodyDiv w:val="1"/>
      <w:marLeft w:val="0"/>
      <w:marRight w:val="0"/>
      <w:marTop w:val="0"/>
      <w:marBottom w:val="0"/>
      <w:divBdr>
        <w:top w:val="none" w:sz="0" w:space="0" w:color="auto"/>
        <w:left w:val="none" w:sz="0" w:space="0" w:color="auto"/>
        <w:bottom w:val="none" w:sz="0" w:space="0" w:color="auto"/>
        <w:right w:val="none" w:sz="0" w:space="0" w:color="auto"/>
      </w:divBdr>
      <w:divsChild>
        <w:div w:id="93523416">
          <w:marLeft w:val="547"/>
          <w:marRight w:val="0"/>
          <w:marTop w:val="86"/>
          <w:marBottom w:val="0"/>
          <w:divBdr>
            <w:top w:val="none" w:sz="0" w:space="0" w:color="auto"/>
            <w:left w:val="none" w:sz="0" w:space="0" w:color="auto"/>
            <w:bottom w:val="none" w:sz="0" w:space="0" w:color="auto"/>
            <w:right w:val="none" w:sz="0" w:space="0" w:color="auto"/>
          </w:divBdr>
        </w:div>
        <w:div w:id="736901076">
          <w:marLeft w:val="547"/>
          <w:marRight w:val="0"/>
          <w:marTop w:val="86"/>
          <w:marBottom w:val="0"/>
          <w:divBdr>
            <w:top w:val="none" w:sz="0" w:space="0" w:color="auto"/>
            <w:left w:val="none" w:sz="0" w:space="0" w:color="auto"/>
            <w:bottom w:val="none" w:sz="0" w:space="0" w:color="auto"/>
            <w:right w:val="none" w:sz="0" w:space="0" w:color="auto"/>
          </w:divBdr>
        </w:div>
        <w:div w:id="1368410733">
          <w:marLeft w:val="547"/>
          <w:marRight w:val="0"/>
          <w:marTop w:val="86"/>
          <w:marBottom w:val="0"/>
          <w:divBdr>
            <w:top w:val="none" w:sz="0" w:space="0" w:color="auto"/>
            <w:left w:val="none" w:sz="0" w:space="0" w:color="auto"/>
            <w:bottom w:val="none" w:sz="0" w:space="0" w:color="auto"/>
            <w:right w:val="none" w:sz="0" w:space="0" w:color="auto"/>
          </w:divBdr>
        </w:div>
        <w:div w:id="1394349812">
          <w:marLeft w:val="547"/>
          <w:marRight w:val="0"/>
          <w:marTop w:val="86"/>
          <w:marBottom w:val="0"/>
          <w:divBdr>
            <w:top w:val="none" w:sz="0" w:space="0" w:color="auto"/>
            <w:left w:val="none" w:sz="0" w:space="0" w:color="auto"/>
            <w:bottom w:val="none" w:sz="0" w:space="0" w:color="auto"/>
            <w:right w:val="none" w:sz="0" w:space="0" w:color="auto"/>
          </w:divBdr>
        </w:div>
        <w:div w:id="221841351">
          <w:marLeft w:val="547"/>
          <w:marRight w:val="0"/>
          <w:marTop w:val="86"/>
          <w:marBottom w:val="0"/>
          <w:divBdr>
            <w:top w:val="none" w:sz="0" w:space="0" w:color="auto"/>
            <w:left w:val="none" w:sz="0" w:space="0" w:color="auto"/>
            <w:bottom w:val="none" w:sz="0" w:space="0" w:color="auto"/>
            <w:right w:val="none" w:sz="0" w:space="0" w:color="auto"/>
          </w:divBdr>
        </w:div>
        <w:div w:id="1662586909">
          <w:marLeft w:val="547"/>
          <w:marRight w:val="0"/>
          <w:marTop w:val="86"/>
          <w:marBottom w:val="0"/>
          <w:divBdr>
            <w:top w:val="none" w:sz="0" w:space="0" w:color="auto"/>
            <w:left w:val="none" w:sz="0" w:space="0" w:color="auto"/>
            <w:bottom w:val="none" w:sz="0" w:space="0" w:color="auto"/>
            <w:right w:val="none" w:sz="0" w:space="0" w:color="auto"/>
          </w:divBdr>
        </w:div>
        <w:div w:id="1032730675">
          <w:marLeft w:val="547"/>
          <w:marRight w:val="0"/>
          <w:marTop w:val="86"/>
          <w:marBottom w:val="0"/>
          <w:divBdr>
            <w:top w:val="none" w:sz="0" w:space="0" w:color="auto"/>
            <w:left w:val="none" w:sz="0" w:space="0" w:color="auto"/>
            <w:bottom w:val="none" w:sz="0" w:space="0" w:color="auto"/>
            <w:right w:val="none" w:sz="0" w:space="0" w:color="auto"/>
          </w:divBdr>
        </w:div>
        <w:div w:id="18305494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ECFD298FE21B49AA2796F61265131F" ma:contentTypeVersion="0" ma:contentTypeDescription="Create a new document." ma:contentTypeScope="" ma:versionID="649cf28bcdb6c640a9a141471240c973">
  <xsd:schema xmlns:xsd="http://www.w3.org/2001/XMLSchema" xmlns:p="http://schemas.microsoft.com/office/2006/metadata/properties" xmlns:ns2="29FDEC6C-E28F-491B-AA27-96F61265131F" targetNamespace="http://schemas.microsoft.com/office/2006/metadata/properties" ma:root="true" ma:fieldsID="7b6a6815f554c31fd074980696aacdeb" ns2:_="">
    <xsd:import namespace="29FDEC6C-E28F-491B-AA27-96F61265131F"/>
    <xsd:element name="properties">
      <xsd:complexType>
        <xsd:sequence>
          <xsd:element name="documentManagement">
            <xsd:complexType>
              <xsd:all>
                <xsd:element ref="ns2:Release"/>
              </xsd:all>
            </xsd:complexType>
          </xsd:element>
        </xsd:sequence>
      </xsd:complexType>
    </xsd:element>
  </xsd:schema>
  <xsd:schema xmlns:xsd="http://www.w3.org/2001/XMLSchema" xmlns:dms="http://schemas.microsoft.com/office/2006/documentManagement/types" targetNamespace="29FDEC6C-E28F-491B-AA27-96F61265131F" elementFormDefault="qualified">
    <xsd:import namespace="http://schemas.microsoft.com/office/2006/documentManagement/types"/>
    <xsd:element name="Release" ma:index="8" ma:displayName="Release" ma:default="General" ma:format="Dropdown" ma:internalName="Release">
      <xsd:simpleType>
        <xsd:restriction base="dms:Choice">
          <xsd:enumeration value="General"/>
          <xsd:enumeration value="Project Houston"/>
          <xsd:enumeration value="5.1"/>
          <xsd:enumeration value="5.5"/>
          <xsd:enumeration value="Dallas"/>
          <xsd:enumeration value="6.0.1"/>
          <xsd:enumeration value="Fort Worth"/>
          <xsd:enumeration value="6.2"/>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Release xmlns="29FDEC6C-E28F-491B-AA27-96F61265131F">6.2</Releas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C7A2A-7560-491F-806C-E01FE35E6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DEC6C-E28F-491B-AA27-96F61265131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B713136-A62A-483C-A94C-464B59650830}">
  <ds:schemaRefs>
    <ds:schemaRef ds:uri="http://schemas.microsoft.com/sharepoint/v3/contenttype/forms"/>
  </ds:schemaRefs>
</ds:datastoreItem>
</file>

<file path=customXml/itemProps3.xml><?xml version="1.0" encoding="utf-8"?>
<ds:datastoreItem xmlns:ds="http://schemas.openxmlformats.org/officeDocument/2006/customXml" ds:itemID="{99A7CE97-726A-4283-B3D5-0680A30161D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29FDEC6C-E28F-491B-AA27-96F61265131F"/>
    <ds:schemaRef ds:uri="http://schemas.openxmlformats.org/package/2006/metadata/core-properties"/>
  </ds:schemaRefs>
</ds:datastoreItem>
</file>

<file path=customXml/itemProps4.xml><?xml version="1.0" encoding="utf-8"?>
<ds:datastoreItem xmlns:ds="http://schemas.openxmlformats.org/officeDocument/2006/customXml" ds:itemID="{3B846F2D-8C48-44D4-94A3-057D17BC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devspec.dot</Template>
  <TotalTime>0</TotalTime>
  <Pages>14</Pages>
  <Words>3070</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Query Monitor Improvements</vt:lpstr>
    </vt:vector>
  </TitlesOfParts>
  <Company>Thunder God Software, LLC.</Company>
  <LinksUpToDate>false</LinksUpToDate>
  <CharactersWithSpaces>20205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Query Monitor Improvements</dc:title>
  <dc:creator>Vicky Harp</dc:creator>
  <cp:lastModifiedBy>Vicky Harp</cp:lastModifiedBy>
  <cp:revision>2</cp:revision>
  <cp:lastPrinted>2010-02-10T15:47:00Z</cp:lastPrinted>
  <dcterms:created xsi:type="dcterms:W3CDTF">2010-03-08T17:47:00Z</dcterms:created>
  <dcterms:modified xsi:type="dcterms:W3CDTF">2010-03-08T17:47:00Z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Dev Spec Template</vt:lpwstr>
  </property>
  <property fmtid="{D5CDD505-2E9C-101B-9397-08002B2CF9AE}" pid="3" name="Owner">
    <vt:lpwstr>Marcus Erickson</vt:lpwstr>
  </property>
  <property fmtid="{D5CDD505-2E9C-101B-9397-08002B2CF9AE}" pid="4" name="Status">
    <vt:lpwstr>Final</vt:lpwstr>
  </property>
  <property fmtid="{D5CDD505-2E9C-101B-9397-08002B2CF9AE}" pid="5" name="Order">
    <vt:lpwstr>300.000000000000</vt:lpwstr>
  </property>
  <property fmtid="{D5CDD505-2E9C-101B-9397-08002B2CF9AE}" pid="6" name="DocType">
    <vt:lpwstr>Document Template</vt:lpwstr>
  </property>
  <property fmtid="{D5CDD505-2E9C-101B-9397-08002B2CF9AE}" pid="7" name="ContentTypeId">
    <vt:lpwstr>0x0101006CECFD298FE21B49AA2796F61265131F</vt:lpwstr>
  </property>
</Properties>
</file>